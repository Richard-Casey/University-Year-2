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68A6" w14:textId="77777777" w:rsidR="00806DDE" w:rsidRPr="00F662BB" w:rsidRDefault="00806DDE" w:rsidP="00806DDE">
      <w:pPr>
        <w:rPr>
          <w:rFonts w:ascii="Calibri" w:eastAsia="Calibri" w:hAnsi="Calibri" w:cs="Calibri"/>
          <w:b/>
          <w:bCs/>
          <w:sz w:val="24"/>
          <w:szCs w:val="24"/>
          <w:lang w:val="en-GB"/>
        </w:rPr>
      </w:pPr>
      <w:r w:rsidRPr="00F662BB">
        <w:rPr>
          <w:rFonts w:ascii="Calibri" w:eastAsia="Calibri" w:hAnsi="Calibri" w:cs="Calibri"/>
          <w:b/>
          <w:bCs/>
          <w:sz w:val="24"/>
          <w:szCs w:val="24"/>
          <w:lang w:val="en-GB"/>
        </w:rPr>
        <w:t>SUMMATIVE ASSESSMENT 1: REPORT</w:t>
      </w:r>
    </w:p>
    <w:p w14:paraId="79229386" w14:textId="77777777" w:rsidR="00806DDE" w:rsidRPr="00F662BB" w:rsidRDefault="00806DDE" w:rsidP="00806DDE">
      <w:pPr>
        <w:rPr>
          <w:rFonts w:ascii="Calibri" w:eastAsia="Calibri" w:hAnsi="Calibri" w:cs="Calibri"/>
          <w:b/>
          <w:bCs/>
          <w:sz w:val="24"/>
          <w:szCs w:val="24"/>
          <w:lang w:val="en-GB"/>
        </w:rPr>
      </w:pPr>
      <w:r w:rsidRPr="00F662BB">
        <w:rPr>
          <w:rFonts w:ascii="Calibri" w:eastAsia="Calibri" w:hAnsi="Calibri" w:cs="Calibri"/>
          <w:b/>
          <w:bCs/>
          <w:sz w:val="24"/>
          <w:szCs w:val="24"/>
          <w:lang w:val="en-GB"/>
        </w:rPr>
        <w:t>Length</w:t>
      </w:r>
    </w:p>
    <w:p w14:paraId="3E82792F" w14:textId="77777777" w:rsidR="00806DDE" w:rsidRPr="00F662BB" w:rsidRDefault="00806DDE" w:rsidP="00806DDE">
      <w:pPr>
        <w:rPr>
          <w:rFonts w:ascii="Calibri" w:eastAsia="Calibri" w:hAnsi="Calibri" w:cs="Calibri"/>
          <w:sz w:val="24"/>
          <w:szCs w:val="24"/>
          <w:lang w:val="en-GB"/>
        </w:rPr>
      </w:pPr>
      <w:r w:rsidRPr="00F662BB">
        <w:rPr>
          <w:rFonts w:ascii="Calibri" w:eastAsia="Calibri" w:hAnsi="Calibri" w:cs="Calibri"/>
          <w:sz w:val="24"/>
          <w:szCs w:val="24"/>
          <w:lang w:val="en-GB"/>
        </w:rPr>
        <w:t>1500 words</w:t>
      </w:r>
    </w:p>
    <w:p w14:paraId="2E6FE381" w14:textId="77777777" w:rsidR="00806DDE" w:rsidRPr="00F662BB" w:rsidRDefault="00806DDE" w:rsidP="00806DDE">
      <w:pPr>
        <w:rPr>
          <w:rFonts w:ascii="Calibri" w:eastAsia="Calibri" w:hAnsi="Calibri" w:cs="Calibri"/>
          <w:b/>
          <w:bCs/>
          <w:sz w:val="24"/>
          <w:szCs w:val="24"/>
          <w:lang w:val="en-GB"/>
        </w:rPr>
      </w:pPr>
      <w:r w:rsidRPr="00F662BB">
        <w:rPr>
          <w:rFonts w:ascii="Calibri" w:eastAsia="Calibri" w:hAnsi="Calibri" w:cs="Calibri"/>
          <w:b/>
          <w:bCs/>
          <w:sz w:val="24"/>
          <w:szCs w:val="24"/>
          <w:lang w:val="en-GB"/>
        </w:rPr>
        <w:t>Details</w:t>
      </w:r>
    </w:p>
    <w:p w14:paraId="1577A721" w14:textId="77777777" w:rsidR="00806DDE" w:rsidRPr="00F662BB" w:rsidRDefault="00806DDE" w:rsidP="00806DDE">
      <w:pPr>
        <w:rPr>
          <w:rFonts w:ascii="Calibri" w:eastAsia="Calibri" w:hAnsi="Calibri" w:cs="Calibri"/>
          <w:sz w:val="24"/>
          <w:szCs w:val="24"/>
          <w:lang w:val="en-GB"/>
        </w:rPr>
      </w:pPr>
      <w:r w:rsidRPr="00F662BB">
        <w:rPr>
          <w:rFonts w:ascii="Calibri" w:eastAsia="Calibri" w:hAnsi="Calibri" w:cs="Calibri"/>
          <w:sz w:val="24"/>
          <w:szCs w:val="24"/>
          <w:lang w:val="en-GB"/>
        </w:rPr>
        <w:t>Produce a written overview of your AI implementation. Focus on explaining the details of the four techniques specific to your implementation and how your research influenced your work.</w:t>
      </w:r>
    </w:p>
    <w:p w14:paraId="2A53599B" w14:textId="77777777" w:rsidR="00806DDE" w:rsidRPr="00F662BB" w:rsidRDefault="00806DDE" w:rsidP="00806DDE">
      <w:pPr>
        <w:rPr>
          <w:rFonts w:ascii="Calibri" w:eastAsia="Calibri" w:hAnsi="Calibri" w:cs="Calibri"/>
          <w:sz w:val="24"/>
          <w:szCs w:val="24"/>
          <w:lang w:val="en-GB"/>
        </w:rPr>
      </w:pPr>
      <w:r w:rsidRPr="00F662BB">
        <w:rPr>
          <w:rFonts w:ascii="Calibri" w:eastAsia="Calibri" w:hAnsi="Calibri" w:cs="Calibri"/>
          <w:sz w:val="24"/>
          <w:szCs w:val="24"/>
          <w:lang w:val="en-GB"/>
        </w:rPr>
        <w:t xml:space="preserve">Consider which behaviours you chose to represent as states or action nodes in a BT, why did you make that decision? Which agents use which techniques and why? </w:t>
      </w:r>
    </w:p>
    <w:p w14:paraId="383796C4" w14:textId="5AA16720" w:rsidR="00B236F8" w:rsidRPr="00F662BB" w:rsidRDefault="00806DDE" w:rsidP="00806DDE">
      <w:pPr>
        <w:rPr>
          <w:rFonts w:ascii="Calibri" w:eastAsia="Calibri" w:hAnsi="Calibri" w:cs="Calibri"/>
          <w:sz w:val="24"/>
          <w:szCs w:val="24"/>
          <w:lang w:val="en-GB"/>
        </w:rPr>
      </w:pPr>
      <w:r w:rsidRPr="00F662BB">
        <w:rPr>
          <w:rFonts w:ascii="Calibri" w:eastAsia="Calibri" w:hAnsi="Calibri" w:cs="Calibri"/>
          <w:sz w:val="24"/>
          <w:szCs w:val="24"/>
          <w:lang w:val="en-GB"/>
        </w:rPr>
        <w:t>Ensure you list any references to research in a suitable bibliographic format.</w:t>
      </w:r>
    </w:p>
    <w:p w14:paraId="553B12CC" w14:textId="77777777" w:rsidR="00B236F8" w:rsidRPr="00F662BB" w:rsidRDefault="00B236F8" w:rsidP="77356993">
      <w:pPr>
        <w:rPr>
          <w:rFonts w:ascii="Calibri" w:eastAsia="Calibri" w:hAnsi="Calibri" w:cs="Calibri"/>
          <w:color w:val="70AD47" w:themeColor="accent6"/>
          <w:sz w:val="24"/>
          <w:szCs w:val="24"/>
          <w:lang w:val="en-GB"/>
        </w:rPr>
      </w:pPr>
    </w:p>
    <w:p w14:paraId="7B42620F" w14:textId="5AFA0C10" w:rsidR="004B423B" w:rsidRDefault="00CE031C" w:rsidP="77356993">
      <w:pPr>
        <w:rPr>
          <w:rFonts w:ascii="Calibri" w:eastAsia="Calibri" w:hAnsi="Calibri" w:cs="Calibri"/>
          <w:b/>
          <w:bCs/>
          <w:sz w:val="24"/>
          <w:szCs w:val="24"/>
          <w:u w:val="single"/>
          <w:lang w:val="en-GB"/>
        </w:rPr>
      </w:pPr>
      <w:r w:rsidRPr="00F662BB">
        <w:rPr>
          <w:rFonts w:ascii="Calibri" w:eastAsia="Calibri" w:hAnsi="Calibri" w:cs="Calibri"/>
          <w:b/>
          <w:bCs/>
          <w:sz w:val="24"/>
          <w:szCs w:val="24"/>
          <w:u w:val="single"/>
          <w:lang w:val="en-GB"/>
        </w:rPr>
        <w:t>Artificial Intelligence for Game</w:t>
      </w:r>
      <w:r w:rsidR="00BA3B35" w:rsidRPr="00F662BB">
        <w:rPr>
          <w:rFonts w:ascii="Calibri" w:eastAsia="Calibri" w:hAnsi="Calibri" w:cs="Calibri"/>
          <w:b/>
          <w:bCs/>
          <w:sz w:val="24"/>
          <w:szCs w:val="24"/>
          <w:u w:val="single"/>
          <w:lang w:val="en-GB"/>
        </w:rPr>
        <w:t xml:space="preserve"> -</w:t>
      </w:r>
      <w:r w:rsidR="00E506EE" w:rsidRPr="00F662BB">
        <w:rPr>
          <w:rFonts w:ascii="Calibri" w:eastAsia="Calibri" w:hAnsi="Calibri" w:cs="Calibri"/>
          <w:b/>
          <w:bCs/>
          <w:sz w:val="24"/>
          <w:szCs w:val="24"/>
          <w:u w:val="single"/>
          <w:lang w:val="en-GB"/>
        </w:rPr>
        <w:t>Hunter-Prey Behaviour Simulation</w:t>
      </w:r>
      <w:r w:rsidR="00BA3B35" w:rsidRPr="00F662BB">
        <w:rPr>
          <w:rFonts w:ascii="Calibri" w:eastAsia="Calibri" w:hAnsi="Calibri" w:cs="Calibri"/>
          <w:b/>
          <w:bCs/>
          <w:sz w:val="24"/>
          <w:szCs w:val="24"/>
          <w:u w:val="single"/>
          <w:lang w:val="en-GB"/>
        </w:rPr>
        <w:t xml:space="preserve"> – S233122</w:t>
      </w:r>
    </w:p>
    <w:p w14:paraId="45ADA9F6" w14:textId="325E2EA4" w:rsidR="00713C56" w:rsidRDefault="00713C56" w:rsidP="77356993">
      <w:pPr>
        <w:rPr>
          <w:rFonts w:ascii="Calibri" w:eastAsia="Calibri" w:hAnsi="Calibri" w:cs="Calibri"/>
          <w:b/>
          <w:bCs/>
          <w:sz w:val="24"/>
          <w:szCs w:val="24"/>
          <w:u w:val="single"/>
          <w:lang w:val="en-GB"/>
        </w:rPr>
      </w:pPr>
    </w:p>
    <w:p w14:paraId="62300F1C" w14:textId="0BB33C2A" w:rsidR="00713C56" w:rsidRDefault="00713C56" w:rsidP="77356993">
      <w:pPr>
        <w:rPr>
          <w:rFonts w:ascii="Calibri" w:eastAsia="Calibri" w:hAnsi="Calibri" w:cs="Calibri"/>
          <w:b/>
          <w:bCs/>
          <w:sz w:val="24"/>
          <w:szCs w:val="24"/>
          <w:u w:val="single"/>
          <w:lang w:val="en-GB"/>
        </w:rPr>
      </w:pPr>
      <w:r>
        <w:rPr>
          <w:rFonts w:ascii="Calibri" w:eastAsia="Calibri" w:hAnsi="Calibri" w:cs="Calibri"/>
          <w:b/>
          <w:bCs/>
          <w:sz w:val="24"/>
          <w:szCs w:val="24"/>
          <w:u w:val="single"/>
          <w:lang w:val="en-GB"/>
        </w:rPr>
        <w:t>Finite State Machines (FSM)</w:t>
      </w:r>
    </w:p>
    <w:p w14:paraId="7617D49F" w14:textId="77777777" w:rsidR="00CF66B3" w:rsidRPr="00F662BB" w:rsidRDefault="00CF66B3" w:rsidP="77356993">
      <w:pPr>
        <w:rPr>
          <w:rFonts w:ascii="Calibri" w:eastAsia="Calibri" w:hAnsi="Calibri" w:cs="Calibri"/>
          <w:b/>
          <w:bCs/>
          <w:sz w:val="24"/>
          <w:szCs w:val="24"/>
          <w:u w:val="single"/>
          <w:lang w:val="en-GB"/>
        </w:rPr>
      </w:pPr>
    </w:p>
    <w:p w14:paraId="63016D9D" w14:textId="44BCEEAC" w:rsidR="0000513E" w:rsidRPr="0000513E" w:rsidRDefault="006868CE" w:rsidP="0000513E">
      <w:pPr>
        <w:rPr>
          <w:rFonts w:ascii="Calibri" w:eastAsia="Calibri" w:hAnsi="Calibri" w:cs="Calibri"/>
          <w:sz w:val="24"/>
          <w:szCs w:val="24"/>
          <w:lang w:val="en-GB"/>
        </w:rPr>
      </w:pPr>
      <w:r>
        <w:rPr>
          <w:rFonts w:ascii="Calibri" w:eastAsia="Calibri" w:hAnsi="Calibri" w:cs="Calibri"/>
          <w:sz w:val="24"/>
          <w:szCs w:val="24"/>
          <w:lang w:val="en-GB"/>
        </w:rPr>
        <w:t>Finite State Machines</w:t>
      </w:r>
      <w:del w:id="0" w:author="Richard Casey (s233122)" w:date="2023-03-16T22:47:00Z">
        <w:r w:rsidR="0000513E" w:rsidRPr="0000513E" w:rsidDel="006868CE">
          <w:rPr>
            <w:rFonts w:ascii="Calibri" w:eastAsia="Calibri" w:hAnsi="Calibri" w:cs="Calibri"/>
            <w:sz w:val="24"/>
            <w:szCs w:val="24"/>
            <w:lang w:val="en-GB"/>
          </w:rPr>
          <w:delText xml:space="preserve"> </w:delText>
        </w:r>
      </w:del>
      <w:r>
        <w:rPr>
          <w:rFonts w:ascii="Calibri" w:eastAsia="Calibri" w:hAnsi="Calibri" w:cs="Calibri"/>
          <w:sz w:val="24"/>
          <w:szCs w:val="24"/>
          <w:lang w:val="en-GB"/>
        </w:rPr>
        <w:t>(</w:t>
      </w:r>
      <w:r w:rsidR="0000513E" w:rsidRPr="0000513E">
        <w:rPr>
          <w:rFonts w:ascii="Calibri" w:eastAsia="Calibri" w:hAnsi="Calibri" w:cs="Calibri"/>
          <w:sz w:val="24"/>
          <w:szCs w:val="24"/>
          <w:lang w:val="en-GB"/>
        </w:rPr>
        <w:t>FSMs</w:t>
      </w:r>
      <w:r>
        <w:rPr>
          <w:rFonts w:ascii="Calibri" w:eastAsia="Calibri" w:hAnsi="Calibri" w:cs="Calibri"/>
          <w:sz w:val="24"/>
          <w:szCs w:val="24"/>
          <w:lang w:val="en-GB"/>
        </w:rPr>
        <w:t>)</w:t>
      </w:r>
      <w:r w:rsidR="0000513E" w:rsidRPr="0000513E">
        <w:rPr>
          <w:rFonts w:ascii="Calibri" w:eastAsia="Calibri" w:hAnsi="Calibri" w:cs="Calibri"/>
          <w:sz w:val="24"/>
          <w:szCs w:val="24"/>
          <w:lang w:val="en-GB"/>
        </w:rPr>
        <w:t xml:space="preserve"> divide complex systems into distinct states and transitions between them. </w:t>
      </w:r>
      <w:r>
        <w:rPr>
          <w:rFonts w:ascii="Calibri" w:eastAsia="Calibri" w:hAnsi="Calibri" w:cs="Calibri"/>
          <w:sz w:val="24"/>
          <w:szCs w:val="24"/>
          <w:lang w:val="en-GB"/>
        </w:rPr>
        <w:t xml:space="preserve">When considering the implementation of behaviours within the simulation </w:t>
      </w:r>
      <w:r w:rsidR="0000513E" w:rsidRPr="0000513E">
        <w:rPr>
          <w:rFonts w:ascii="Calibri" w:eastAsia="Calibri" w:hAnsi="Calibri" w:cs="Calibri"/>
          <w:sz w:val="24"/>
          <w:szCs w:val="24"/>
          <w:lang w:val="en-GB"/>
        </w:rPr>
        <w:t xml:space="preserve">I concluded that the prey would require fewer states </w:t>
      </w:r>
      <w:r w:rsidR="00732C2B">
        <w:rPr>
          <w:rFonts w:ascii="Calibri" w:eastAsia="Calibri" w:hAnsi="Calibri" w:cs="Calibri"/>
          <w:sz w:val="24"/>
          <w:szCs w:val="24"/>
          <w:lang w:val="en-GB"/>
        </w:rPr>
        <w:t>(</w:t>
      </w:r>
      <w:r w:rsidR="00732C2B" w:rsidRPr="0000513E">
        <w:rPr>
          <w:rFonts w:ascii="Calibri" w:eastAsia="Calibri" w:hAnsi="Calibri" w:cs="Calibri"/>
          <w:sz w:val="24"/>
          <w:szCs w:val="24"/>
          <w:lang w:val="en-GB"/>
        </w:rPr>
        <w:t>Rest, RunAway, W</w:t>
      </w:r>
      <w:r w:rsidR="00732C2B">
        <w:rPr>
          <w:rFonts w:ascii="Calibri" w:eastAsia="Calibri" w:hAnsi="Calibri" w:cs="Calibri"/>
          <w:sz w:val="24"/>
          <w:szCs w:val="24"/>
          <w:lang w:val="en-GB"/>
        </w:rPr>
        <w:t>o</w:t>
      </w:r>
      <w:r w:rsidR="00732C2B" w:rsidRPr="0000513E">
        <w:rPr>
          <w:rFonts w:ascii="Calibri" w:eastAsia="Calibri" w:hAnsi="Calibri" w:cs="Calibri"/>
          <w:sz w:val="24"/>
          <w:szCs w:val="24"/>
          <w:lang w:val="en-GB"/>
        </w:rPr>
        <w:t>nder, Caught, and Die</w:t>
      </w:r>
      <w:r w:rsidR="00732C2B">
        <w:rPr>
          <w:rFonts w:ascii="Calibri" w:eastAsia="Calibri" w:hAnsi="Calibri" w:cs="Calibri"/>
          <w:sz w:val="24"/>
          <w:szCs w:val="24"/>
          <w:lang w:val="en-GB"/>
        </w:rPr>
        <w:t xml:space="preserve">) </w:t>
      </w:r>
      <w:r w:rsidR="0000513E" w:rsidRPr="0000513E">
        <w:rPr>
          <w:rFonts w:ascii="Calibri" w:eastAsia="Calibri" w:hAnsi="Calibri" w:cs="Calibri"/>
          <w:sz w:val="24"/>
          <w:szCs w:val="24"/>
          <w:lang w:val="en-GB"/>
        </w:rPr>
        <w:t>than the hunter</w:t>
      </w:r>
      <w:r>
        <w:rPr>
          <w:rFonts w:ascii="Calibri" w:eastAsia="Calibri" w:hAnsi="Calibri" w:cs="Calibri"/>
          <w:sz w:val="24"/>
          <w:szCs w:val="24"/>
          <w:lang w:val="en-GB"/>
        </w:rPr>
        <w:t xml:space="preserve"> making FSM a more logical choice. </w:t>
      </w:r>
      <w:r w:rsidR="0000513E" w:rsidRPr="0000513E">
        <w:rPr>
          <w:rFonts w:ascii="Calibri" w:eastAsia="Calibri" w:hAnsi="Calibri" w:cs="Calibri"/>
          <w:sz w:val="24"/>
          <w:szCs w:val="24"/>
          <w:lang w:val="en-GB"/>
        </w:rPr>
        <w:t xml:space="preserve">In contrast, the hunter, with more states, would benefit from a </w:t>
      </w:r>
      <w:r w:rsidR="00732C2B">
        <w:rPr>
          <w:rFonts w:ascii="Calibri" w:eastAsia="Calibri" w:hAnsi="Calibri" w:cs="Calibri"/>
          <w:sz w:val="24"/>
          <w:szCs w:val="24"/>
          <w:lang w:val="en-GB"/>
        </w:rPr>
        <w:t xml:space="preserve">more </w:t>
      </w:r>
      <w:r w:rsidR="0000513E" w:rsidRPr="0000513E">
        <w:rPr>
          <w:rFonts w:ascii="Calibri" w:eastAsia="Calibri" w:hAnsi="Calibri" w:cs="Calibri"/>
          <w:sz w:val="24"/>
          <w:szCs w:val="24"/>
          <w:lang w:val="en-GB"/>
        </w:rPr>
        <w:t>detailed behaviour tree. For instance, David Graham's guard (</w:t>
      </w:r>
      <w:r w:rsidR="00732C2B">
        <w:rPr>
          <w:rFonts w:ascii="Calibri" w:eastAsia="Calibri" w:hAnsi="Calibri" w:cs="Calibri"/>
          <w:sz w:val="24"/>
          <w:szCs w:val="24"/>
          <w:lang w:val="en-GB"/>
        </w:rPr>
        <w:t>2017</w:t>
      </w:r>
      <w:r w:rsidR="0000513E" w:rsidRPr="0000513E">
        <w:rPr>
          <w:rFonts w:ascii="Calibri" w:eastAsia="Calibri" w:hAnsi="Calibri" w:cs="Calibri"/>
          <w:sz w:val="24"/>
          <w:szCs w:val="24"/>
          <w:lang w:val="en-GB"/>
        </w:rPr>
        <w:t>) can be in either a Patrol or Attack state, which can be expanded by adding more states or modifying existing ones.</w:t>
      </w:r>
    </w:p>
    <w:p w14:paraId="48D70989" w14:textId="77777777" w:rsidR="0000513E" w:rsidRPr="0000513E" w:rsidRDefault="0000513E" w:rsidP="0000513E">
      <w:pPr>
        <w:rPr>
          <w:rFonts w:ascii="Calibri" w:eastAsia="Calibri" w:hAnsi="Calibri" w:cs="Calibri"/>
          <w:sz w:val="24"/>
          <w:szCs w:val="24"/>
          <w:lang w:val="en-GB"/>
        </w:rPr>
      </w:pPr>
    </w:p>
    <w:p w14:paraId="12B590E7" w14:textId="77777777" w:rsidR="0000513E" w:rsidRPr="0000513E" w:rsidRDefault="0000513E" w:rsidP="0000513E">
      <w:pPr>
        <w:rPr>
          <w:rFonts w:ascii="Calibri" w:eastAsia="Calibri" w:hAnsi="Calibri" w:cs="Calibri"/>
          <w:sz w:val="24"/>
          <w:szCs w:val="24"/>
          <w:lang w:val="en-GB"/>
        </w:rPr>
      </w:pPr>
    </w:p>
    <w:p w14:paraId="5A849780" w14:textId="03B6232B" w:rsidR="0000513E" w:rsidRPr="0000513E" w:rsidRDefault="0000513E" w:rsidP="0000513E">
      <w:pPr>
        <w:rPr>
          <w:rFonts w:ascii="Calibri" w:eastAsia="Calibri" w:hAnsi="Calibri" w:cs="Calibri"/>
          <w:sz w:val="24"/>
          <w:szCs w:val="24"/>
          <w:lang w:val="en-GB"/>
        </w:rPr>
      </w:pPr>
      <w:r w:rsidRPr="0000513E">
        <w:rPr>
          <w:rFonts w:ascii="Calibri" w:eastAsia="Calibri" w:hAnsi="Calibri" w:cs="Calibri"/>
          <w:sz w:val="24"/>
          <w:szCs w:val="24"/>
          <w:lang w:val="en-GB"/>
        </w:rPr>
        <w:t xml:space="preserve">The Rest state regenerates the prey's stamina and checks for the proximity of the hunter. If too close, it transitions to RunAway. When stamina </w:t>
      </w:r>
      <w:r w:rsidR="00053F1A">
        <w:rPr>
          <w:rFonts w:ascii="Calibri" w:eastAsia="Calibri" w:hAnsi="Calibri" w:cs="Calibri"/>
          <w:sz w:val="24"/>
          <w:szCs w:val="24"/>
          <w:lang w:val="en-GB"/>
        </w:rPr>
        <w:t>has reached its</w:t>
      </w:r>
      <w:r w:rsidRPr="0000513E">
        <w:rPr>
          <w:rFonts w:ascii="Calibri" w:eastAsia="Calibri" w:hAnsi="Calibri" w:cs="Calibri"/>
          <w:sz w:val="24"/>
          <w:szCs w:val="24"/>
          <w:lang w:val="en-GB"/>
        </w:rPr>
        <w:t xml:space="preserve"> max</w:t>
      </w:r>
      <w:r w:rsidR="00053F1A">
        <w:rPr>
          <w:rFonts w:ascii="Calibri" w:eastAsia="Calibri" w:hAnsi="Calibri" w:cs="Calibri"/>
          <w:sz w:val="24"/>
          <w:szCs w:val="24"/>
          <w:lang w:val="en-GB"/>
        </w:rPr>
        <w:t>imum value</w:t>
      </w:r>
      <w:r w:rsidRPr="0000513E">
        <w:rPr>
          <w:rFonts w:ascii="Calibri" w:eastAsia="Calibri" w:hAnsi="Calibri" w:cs="Calibri"/>
          <w:sz w:val="24"/>
          <w:szCs w:val="24"/>
          <w:lang w:val="en-GB"/>
        </w:rPr>
        <w:t>, it transitions to</w:t>
      </w:r>
      <w:r w:rsidR="00053F1A">
        <w:rPr>
          <w:rFonts w:ascii="Calibri" w:eastAsia="Calibri" w:hAnsi="Calibri" w:cs="Calibri"/>
          <w:sz w:val="24"/>
          <w:szCs w:val="24"/>
          <w:lang w:val="en-GB"/>
        </w:rPr>
        <w:t xml:space="preserve"> the</w:t>
      </w:r>
      <w:r w:rsidRPr="0000513E">
        <w:rPr>
          <w:rFonts w:ascii="Calibri" w:eastAsia="Calibri" w:hAnsi="Calibri" w:cs="Calibri"/>
          <w:sz w:val="24"/>
          <w:szCs w:val="24"/>
          <w:lang w:val="en-GB"/>
        </w:rPr>
        <w:t xml:space="preserve"> Wonder</w:t>
      </w:r>
      <w:r w:rsidR="00053F1A">
        <w:rPr>
          <w:rFonts w:ascii="Calibri" w:eastAsia="Calibri" w:hAnsi="Calibri" w:cs="Calibri"/>
          <w:sz w:val="24"/>
          <w:szCs w:val="24"/>
          <w:lang w:val="en-GB"/>
        </w:rPr>
        <w:t xml:space="preserve"> state</w:t>
      </w:r>
      <w:r w:rsidRPr="0000513E">
        <w:rPr>
          <w:rFonts w:ascii="Calibri" w:eastAsia="Calibri" w:hAnsi="Calibri" w:cs="Calibri"/>
          <w:sz w:val="24"/>
          <w:szCs w:val="24"/>
          <w:lang w:val="en-GB"/>
        </w:rPr>
        <w:t>.</w:t>
      </w:r>
    </w:p>
    <w:p w14:paraId="2BB50270" w14:textId="77777777" w:rsidR="0000513E" w:rsidRPr="0000513E" w:rsidRDefault="0000513E" w:rsidP="0000513E">
      <w:pPr>
        <w:rPr>
          <w:rFonts w:ascii="Calibri" w:eastAsia="Calibri" w:hAnsi="Calibri" w:cs="Calibri"/>
          <w:sz w:val="24"/>
          <w:szCs w:val="24"/>
          <w:lang w:val="en-GB"/>
        </w:rPr>
      </w:pPr>
    </w:p>
    <w:p w14:paraId="5A2B3C9B" w14:textId="4A2693D7" w:rsidR="0000513E" w:rsidRPr="0000513E" w:rsidRDefault="0000513E" w:rsidP="0000513E">
      <w:pPr>
        <w:rPr>
          <w:rFonts w:ascii="Calibri" w:eastAsia="Calibri" w:hAnsi="Calibri" w:cs="Calibri"/>
          <w:sz w:val="24"/>
          <w:szCs w:val="24"/>
          <w:lang w:val="en-GB"/>
        </w:rPr>
      </w:pPr>
      <w:r w:rsidRPr="0000513E">
        <w:rPr>
          <w:rFonts w:ascii="Calibri" w:eastAsia="Calibri" w:hAnsi="Calibri" w:cs="Calibri"/>
          <w:sz w:val="24"/>
          <w:szCs w:val="24"/>
          <w:lang w:val="en-GB"/>
        </w:rPr>
        <w:t>In the RunAwayState, the prey tries to escape the hunter, losing stamina until it</w:t>
      </w:r>
      <w:r w:rsidR="00053F1A">
        <w:rPr>
          <w:rFonts w:ascii="Calibri" w:eastAsia="Calibri" w:hAnsi="Calibri" w:cs="Calibri"/>
          <w:sz w:val="24"/>
          <w:szCs w:val="24"/>
          <w:lang w:val="en-GB"/>
        </w:rPr>
        <w:t xml:space="preserve"> is </w:t>
      </w:r>
      <w:r w:rsidR="00434AC0">
        <w:rPr>
          <w:rFonts w:ascii="Calibri" w:eastAsia="Calibri" w:hAnsi="Calibri" w:cs="Calibri"/>
          <w:sz w:val="24"/>
          <w:szCs w:val="24"/>
          <w:lang w:val="en-GB"/>
        </w:rPr>
        <w:t xml:space="preserve">either </w:t>
      </w:r>
      <w:r w:rsidR="00434AC0" w:rsidRPr="0000513E">
        <w:rPr>
          <w:rFonts w:ascii="Calibri" w:eastAsia="Calibri" w:hAnsi="Calibri" w:cs="Calibri"/>
          <w:sz w:val="24"/>
          <w:szCs w:val="24"/>
          <w:lang w:val="en-GB"/>
        </w:rPr>
        <w:t>caught</w:t>
      </w:r>
      <w:r w:rsidRPr="0000513E">
        <w:rPr>
          <w:rFonts w:ascii="Calibri" w:eastAsia="Calibri" w:hAnsi="Calibri" w:cs="Calibri"/>
          <w:sz w:val="24"/>
          <w:szCs w:val="24"/>
          <w:lang w:val="en-GB"/>
        </w:rPr>
        <w:t xml:space="preserve"> or moves far enough</w:t>
      </w:r>
      <w:r w:rsidR="00053F1A">
        <w:rPr>
          <w:rFonts w:ascii="Calibri" w:eastAsia="Calibri" w:hAnsi="Calibri" w:cs="Calibri"/>
          <w:sz w:val="24"/>
          <w:szCs w:val="24"/>
          <w:lang w:val="en-GB"/>
        </w:rPr>
        <w:t xml:space="preserve"> away</w:t>
      </w:r>
      <w:r w:rsidRPr="0000513E">
        <w:rPr>
          <w:rFonts w:ascii="Calibri" w:eastAsia="Calibri" w:hAnsi="Calibri" w:cs="Calibri"/>
          <w:sz w:val="24"/>
          <w:szCs w:val="24"/>
          <w:lang w:val="en-GB"/>
        </w:rPr>
        <w:t xml:space="preserve"> to transition to the Wonder</w:t>
      </w:r>
      <w:ins w:id="1" w:author="Richard Casey (s233122)" w:date="2023-03-16T21:49:00Z">
        <w:r w:rsidR="00053F1A">
          <w:rPr>
            <w:rFonts w:ascii="Calibri" w:eastAsia="Calibri" w:hAnsi="Calibri" w:cs="Calibri"/>
            <w:sz w:val="24"/>
            <w:szCs w:val="24"/>
            <w:lang w:val="en-GB"/>
          </w:rPr>
          <w:t xml:space="preserve"> </w:t>
        </w:r>
      </w:ins>
      <w:r w:rsidRPr="0000513E">
        <w:rPr>
          <w:rFonts w:ascii="Calibri" w:eastAsia="Calibri" w:hAnsi="Calibri" w:cs="Calibri"/>
          <w:sz w:val="24"/>
          <w:szCs w:val="24"/>
          <w:lang w:val="en-GB"/>
        </w:rPr>
        <w:t xml:space="preserve">State. The CaughtState triggers when the </w:t>
      </w:r>
      <w:r w:rsidR="00053F1A">
        <w:rPr>
          <w:rFonts w:ascii="Calibri" w:eastAsia="Calibri" w:hAnsi="Calibri" w:cs="Calibri"/>
          <w:sz w:val="24"/>
          <w:szCs w:val="24"/>
          <w:lang w:val="en-GB"/>
        </w:rPr>
        <w:t xml:space="preserve">hunter moves within 10 units of the </w:t>
      </w:r>
      <w:r w:rsidRPr="0000513E">
        <w:rPr>
          <w:rFonts w:ascii="Calibri" w:eastAsia="Calibri" w:hAnsi="Calibri" w:cs="Calibri"/>
          <w:sz w:val="24"/>
          <w:szCs w:val="24"/>
          <w:lang w:val="en-GB"/>
        </w:rPr>
        <w:t>prey</w:t>
      </w:r>
      <w:r w:rsidR="00132313">
        <w:rPr>
          <w:rFonts w:ascii="Calibri" w:eastAsia="Calibri" w:hAnsi="Calibri" w:cs="Calibri"/>
          <w:sz w:val="24"/>
          <w:szCs w:val="24"/>
          <w:lang w:val="en-GB"/>
        </w:rPr>
        <w:t xml:space="preserve"> </w:t>
      </w:r>
      <w:r w:rsidR="00053F1A">
        <w:rPr>
          <w:rFonts w:ascii="Calibri" w:eastAsia="Calibri" w:hAnsi="Calibri" w:cs="Calibri"/>
          <w:sz w:val="24"/>
          <w:szCs w:val="24"/>
          <w:lang w:val="en-GB"/>
        </w:rPr>
        <w:t xml:space="preserve">preventing further movement. This </w:t>
      </w:r>
      <w:r w:rsidR="005C0662">
        <w:rPr>
          <w:rFonts w:ascii="Calibri" w:eastAsia="Calibri" w:hAnsi="Calibri" w:cs="Calibri"/>
          <w:sz w:val="24"/>
          <w:szCs w:val="24"/>
          <w:lang w:val="en-GB"/>
        </w:rPr>
        <w:t xml:space="preserve">in turn </w:t>
      </w:r>
      <w:r w:rsidRPr="0000513E">
        <w:rPr>
          <w:rFonts w:ascii="Calibri" w:eastAsia="Calibri" w:hAnsi="Calibri" w:cs="Calibri"/>
          <w:sz w:val="24"/>
          <w:szCs w:val="24"/>
          <w:lang w:val="en-GB"/>
        </w:rPr>
        <w:t>lead</w:t>
      </w:r>
      <w:r w:rsidR="00132313">
        <w:rPr>
          <w:rFonts w:ascii="Calibri" w:eastAsia="Calibri" w:hAnsi="Calibri" w:cs="Calibri"/>
          <w:sz w:val="24"/>
          <w:szCs w:val="24"/>
          <w:lang w:val="en-GB"/>
        </w:rPr>
        <w:t>s</w:t>
      </w:r>
      <w:r w:rsidRPr="0000513E">
        <w:rPr>
          <w:rFonts w:ascii="Calibri" w:eastAsia="Calibri" w:hAnsi="Calibri" w:cs="Calibri"/>
          <w:sz w:val="24"/>
          <w:szCs w:val="24"/>
          <w:lang w:val="en-GB"/>
        </w:rPr>
        <w:t xml:space="preserve"> to</w:t>
      </w:r>
      <w:r w:rsidR="005C0662">
        <w:rPr>
          <w:rFonts w:ascii="Calibri" w:eastAsia="Calibri" w:hAnsi="Calibri" w:cs="Calibri"/>
          <w:sz w:val="24"/>
          <w:szCs w:val="24"/>
          <w:lang w:val="en-GB"/>
        </w:rPr>
        <w:t xml:space="preserve"> the</w:t>
      </w:r>
      <w:r w:rsidRPr="0000513E">
        <w:rPr>
          <w:rFonts w:ascii="Calibri" w:eastAsia="Calibri" w:hAnsi="Calibri" w:cs="Calibri"/>
          <w:sz w:val="24"/>
          <w:szCs w:val="24"/>
          <w:lang w:val="en-GB"/>
        </w:rPr>
        <w:t xml:space="preserve"> DieState</w:t>
      </w:r>
      <w:ins w:id="2" w:author="Richard Casey (s233122)" w:date="2023-03-16T21:58:00Z">
        <w:r w:rsidR="005C0662">
          <w:rPr>
            <w:rFonts w:ascii="Calibri" w:eastAsia="Calibri" w:hAnsi="Calibri" w:cs="Calibri"/>
            <w:sz w:val="24"/>
            <w:szCs w:val="24"/>
            <w:lang w:val="en-GB"/>
          </w:rPr>
          <w:t>,</w:t>
        </w:r>
      </w:ins>
      <w:r w:rsidRPr="0000513E">
        <w:rPr>
          <w:rFonts w:ascii="Calibri" w:eastAsia="Calibri" w:hAnsi="Calibri" w:cs="Calibri"/>
          <w:sz w:val="24"/>
          <w:szCs w:val="24"/>
          <w:lang w:val="en-GB"/>
        </w:rPr>
        <w:t xml:space="preserve"> when </w:t>
      </w:r>
      <w:r w:rsidR="005C0662">
        <w:rPr>
          <w:rFonts w:ascii="Calibri" w:eastAsia="Calibri" w:hAnsi="Calibri" w:cs="Calibri"/>
          <w:sz w:val="24"/>
          <w:szCs w:val="24"/>
          <w:lang w:val="en-GB"/>
        </w:rPr>
        <w:t xml:space="preserve">the </w:t>
      </w:r>
      <w:r w:rsidR="00434AC0">
        <w:rPr>
          <w:rFonts w:ascii="Calibri" w:eastAsia="Calibri" w:hAnsi="Calibri" w:cs="Calibri"/>
          <w:sz w:val="24"/>
          <w:szCs w:val="24"/>
          <w:lang w:val="en-GB"/>
        </w:rPr>
        <w:t>prey’s</w:t>
      </w:r>
      <w:r w:rsidRPr="0000513E">
        <w:rPr>
          <w:rFonts w:ascii="Calibri" w:eastAsia="Calibri" w:hAnsi="Calibri" w:cs="Calibri"/>
          <w:sz w:val="24"/>
          <w:szCs w:val="24"/>
          <w:lang w:val="en-GB"/>
        </w:rPr>
        <w:t xml:space="preserve"> </w:t>
      </w:r>
      <w:r w:rsidR="005C0662">
        <w:rPr>
          <w:rFonts w:ascii="Calibri" w:eastAsia="Calibri" w:hAnsi="Calibri" w:cs="Calibri"/>
          <w:sz w:val="24"/>
          <w:szCs w:val="24"/>
          <w:lang w:val="en-GB"/>
        </w:rPr>
        <w:t>health</w:t>
      </w:r>
      <w:r w:rsidRPr="0000513E">
        <w:rPr>
          <w:rFonts w:ascii="Calibri" w:eastAsia="Calibri" w:hAnsi="Calibri" w:cs="Calibri"/>
          <w:sz w:val="24"/>
          <w:szCs w:val="24"/>
          <w:lang w:val="en-GB"/>
        </w:rPr>
        <w:t xml:space="preserve"> drops to zero</w:t>
      </w:r>
      <w:r w:rsidR="005C0662">
        <w:rPr>
          <w:rFonts w:ascii="Calibri" w:eastAsia="Calibri" w:hAnsi="Calibri" w:cs="Calibri"/>
          <w:sz w:val="24"/>
          <w:szCs w:val="24"/>
          <w:lang w:val="en-GB"/>
        </w:rPr>
        <w:t xml:space="preserve"> (caused by the </w:t>
      </w:r>
      <w:proofErr w:type="gramStart"/>
      <w:r w:rsidR="00434AC0">
        <w:rPr>
          <w:rFonts w:ascii="Calibri" w:eastAsia="Calibri" w:hAnsi="Calibri" w:cs="Calibri"/>
          <w:sz w:val="24"/>
          <w:szCs w:val="24"/>
          <w:lang w:val="en-GB"/>
        </w:rPr>
        <w:t>hunters</w:t>
      </w:r>
      <w:proofErr w:type="gramEnd"/>
      <w:r w:rsidR="005C0662">
        <w:rPr>
          <w:rFonts w:ascii="Calibri" w:eastAsia="Calibri" w:hAnsi="Calibri" w:cs="Calibri"/>
          <w:sz w:val="24"/>
          <w:szCs w:val="24"/>
          <w:lang w:val="en-GB"/>
        </w:rPr>
        <w:t xml:space="preserve"> behaviour tree in its KillPrey state)</w:t>
      </w:r>
      <w:r w:rsidRPr="0000513E">
        <w:rPr>
          <w:rFonts w:ascii="Calibri" w:eastAsia="Calibri" w:hAnsi="Calibri" w:cs="Calibri"/>
          <w:sz w:val="24"/>
          <w:szCs w:val="24"/>
          <w:lang w:val="en-GB"/>
        </w:rPr>
        <w:t>. The WonderState allows random movement</w:t>
      </w:r>
      <w:r w:rsidR="005C0662">
        <w:rPr>
          <w:rFonts w:ascii="Calibri" w:eastAsia="Calibri" w:hAnsi="Calibri" w:cs="Calibri"/>
          <w:sz w:val="24"/>
          <w:szCs w:val="24"/>
          <w:lang w:val="en-GB"/>
        </w:rPr>
        <w:t xml:space="preserve"> of the</w:t>
      </w:r>
      <w:r w:rsidR="001126AB">
        <w:rPr>
          <w:rFonts w:ascii="Calibri" w:eastAsia="Calibri" w:hAnsi="Calibri" w:cs="Calibri"/>
          <w:sz w:val="24"/>
          <w:szCs w:val="24"/>
          <w:lang w:val="en-GB"/>
        </w:rPr>
        <w:t xml:space="preserve"> prey.</w:t>
      </w:r>
      <w:r w:rsidR="001126AB" w:rsidRPr="0000513E">
        <w:rPr>
          <w:rFonts w:ascii="Calibri" w:eastAsia="Calibri" w:hAnsi="Calibri" w:cs="Calibri"/>
          <w:sz w:val="24"/>
          <w:szCs w:val="24"/>
          <w:lang w:val="en-GB"/>
        </w:rPr>
        <w:t xml:space="preserve"> </w:t>
      </w:r>
      <w:r w:rsidR="001126AB">
        <w:rPr>
          <w:rFonts w:ascii="Calibri" w:eastAsia="Calibri" w:hAnsi="Calibri" w:cs="Calibri"/>
          <w:sz w:val="24"/>
          <w:szCs w:val="24"/>
          <w:lang w:val="en-GB"/>
        </w:rPr>
        <w:t>I</w:t>
      </w:r>
      <w:r w:rsidR="001126AB" w:rsidRPr="0000513E">
        <w:rPr>
          <w:rFonts w:ascii="Calibri" w:eastAsia="Calibri" w:hAnsi="Calibri" w:cs="Calibri"/>
          <w:sz w:val="24"/>
          <w:szCs w:val="24"/>
          <w:lang w:val="en-GB"/>
        </w:rPr>
        <w:t>f</w:t>
      </w:r>
      <w:r w:rsidR="005C0662">
        <w:rPr>
          <w:rFonts w:ascii="Calibri" w:eastAsia="Calibri" w:hAnsi="Calibri" w:cs="Calibri"/>
          <w:sz w:val="24"/>
          <w:szCs w:val="24"/>
          <w:lang w:val="en-GB"/>
        </w:rPr>
        <w:t xml:space="preserve"> the hunter enters </w:t>
      </w:r>
      <w:r w:rsidR="005C0662">
        <w:rPr>
          <w:rFonts w:ascii="Calibri" w:eastAsia="Calibri" w:hAnsi="Calibri" w:cs="Calibri"/>
          <w:sz w:val="24"/>
          <w:szCs w:val="24"/>
          <w:lang w:val="en-GB"/>
        </w:rPr>
        <w:lastRenderedPageBreak/>
        <w:t>the safe zone (or the prey wanders within the safe zone of the hunter)</w:t>
      </w:r>
      <w:r w:rsidRPr="0000513E">
        <w:rPr>
          <w:rFonts w:ascii="Calibri" w:eastAsia="Calibri" w:hAnsi="Calibri" w:cs="Calibri"/>
          <w:sz w:val="24"/>
          <w:szCs w:val="24"/>
          <w:lang w:val="en-GB"/>
        </w:rPr>
        <w:t xml:space="preserve"> RunAwayState </w:t>
      </w:r>
      <w:r w:rsidR="005C0662">
        <w:rPr>
          <w:rFonts w:ascii="Calibri" w:eastAsia="Calibri" w:hAnsi="Calibri" w:cs="Calibri"/>
          <w:sz w:val="24"/>
          <w:szCs w:val="24"/>
          <w:lang w:val="en-GB"/>
        </w:rPr>
        <w:t xml:space="preserve">is triggered.  If </w:t>
      </w:r>
      <w:r w:rsidR="001015AD">
        <w:rPr>
          <w:rFonts w:ascii="Calibri" w:eastAsia="Calibri" w:hAnsi="Calibri" w:cs="Calibri"/>
          <w:sz w:val="24"/>
          <w:szCs w:val="24"/>
          <w:lang w:val="en-GB"/>
        </w:rPr>
        <w:t>preys’</w:t>
      </w:r>
      <w:r w:rsidR="005C0662">
        <w:rPr>
          <w:rFonts w:ascii="Calibri" w:eastAsia="Calibri" w:hAnsi="Calibri" w:cs="Calibri"/>
          <w:sz w:val="24"/>
          <w:szCs w:val="24"/>
          <w:lang w:val="en-GB"/>
        </w:rPr>
        <w:t xml:space="preserve"> stamina is zero</w:t>
      </w:r>
      <w:r w:rsidR="001015AD">
        <w:rPr>
          <w:rFonts w:ascii="Calibri" w:eastAsia="Calibri" w:hAnsi="Calibri" w:cs="Calibri"/>
          <w:sz w:val="24"/>
          <w:szCs w:val="24"/>
          <w:lang w:val="en-GB"/>
        </w:rPr>
        <w:t xml:space="preserve"> </w:t>
      </w:r>
      <w:r w:rsidRPr="0000513E">
        <w:rPr>
          <w:rFonts w:ascii="Calibri" w:eastAsia="Calibri" w:hAnsi="Calibri" w:cs="Calibri"/>
          <w:sz w:val="24"/>
          <w:szCs w:val="24"/>
          <w:lang w:val="en-GB"/>
        </w:rPr>
        <w:t>RestState</w:t>
      </w:r>
      <w:r w:rsidR="001015AD">
        <w:rPr>
          <w:rFonts w:ascii="Calibri" w:eastAsia="Calibri" w:hAnsi="Calibri" w:cs="Calibri"/>
          <w:sz w:val="24"/>
          <w:szCs w:val="24"/>
          <w:lang w:val="en-GB"/>
        </w:rPr>
        <w:t xml:space="preserve"> </w:t>
      </w:r>
      <w:r w:rsidR="005C0662">
        <w:rPr>
          <w:rFonts w:ascii="Calibri" w:eastAsia="Calibri" w:hAnsi="Calibri" w:cs="Calibri"/>
          <w:sz w:val="24"/>
          <w:szCs w:val="24"/>
          <w:lang w:val="en-GB"/>
        </w:rPr>
        <w:t>is triggered</w:t>
      </w:r>
      <w:r w:rsidRPr="0000513E">
        <w:rPr>
          <w:rFonts w:ascii="Calibri" w:eastAsia="Calibri" w:hAnsi="Calibri" w:cs="Calibri"/>
          <w:sz w:val="24"/>
          <w:szCs w:val="24"/>
          <w:lang w:val="en-GB"/>
        </w:rPr>
        <w:t>.</w:t>
      </w:r>
    </w:p>
    <w:p w14:paraId="47C0EFCF" w14:textId="77777777" w:rsidR="0000513E" w:rsidRPr="0000513E" w:rsidRDefault="0000513E" w:rsidP="0000513E">
      <w:pPr>
        <w:rPr>
          <w:rFonts w:ascii="Calibri" w:eastAsia="Calibri" w:hAnsi="Calibri" w:cs="Calibri"/>
          <w:sz w:val="24"/>
          <w:szCs w:val="24"/>
          <w:lang w:val="en-GB"/>
        </w:rPr>
      </w:pPr>
    </w:p>
    <w:p w14:paraId="22BF1CB0" w14:textId="160BC51D" w:rsidR="00F662BB" w:rsidRDefault="0000513E" w:rsidP="0000513E">
      <w:pPr>
        <w:rPr>
          <w:rFonts w:ascii="Calibri" w:eastAsia="Calibri" w:hAnsi="Calibri" w:cs="Calibri"/>
          <w:sz w:val="24"/>
          <w:szCs w:val="24"/>
          <w:lang w:val="en-GB"/>
        </w:rPr>
      </w:pPr>
      <w:r w:rsidRPr="0000513E">
        <w:rPr>
          <w:rFonts w:ascii="Calibri" w:eastAsia="Calibri" w:hAnsi="Calibri" w:cs="Calibri"/>
          <w:sz w:val="24"/>
          <w:szCs w:val="24"/>
          <w:lang w:val="en-GB"/>
        </w:rPr>
        <w:t xml:space="preserve">Should the hunter catch the </w:t>
      </w:r>
      <w:r w:rsidR="001015AD" w:rsidRPr="0000513E">
        <w:rPr>
          <w:rFonts w:ascii="Calibri" w:eastAsia="Calibri" w:hAnsi="Calibri" w:cs="Calibri"/>
          <w:sz w:val="24"/>
          <w:szCs w:val="24"/>
          <w:lang w:val="en-GB"/>
        </w:rPr>
        <w:t>prey</w:t>
      </w:r>
      <w:r w:rsidR="001015AD">
        <w:rPr>
          <w:rFonts w:ascii="Calibri" w:eastAsia="Calibri" w:hAnsi="Calibri" w:cs="Calibri"/>
          <w:sz w:val="24"/>
          <w:szCs w:val="24"/>
          <w:lang w:val="en-GB"/>
        </w:rPr>
        <w:t>, CaughtState</w:t>
      </w:r>
      <w:r w:rsidR="005C0662">
        <w:rPr>
          <w:rFonts w:ascii="Calibri" w:eastAsia="Calibri" w:hAnsi="Calibri" w:cs="Calibri"/>
          <w:sz w:val="24"/>
          <w:szCs w:val="24"/>
          <w:lang w:val="en-GB"/>
        </w:rPr>
        <w:t xml:space="preserve"> is triggered</w:t>
      </w:r>
      <w:r w:rsidRPr="0000513E">
        <w:rPr>
          <w:rFonts w:ascii="Calibri" w:eastAsia="Calibri" w:hAnsi="Calibri" w:cs="Calibri"/>
          <w:sz w:val="24"/>
          <w:szCs w:val="24"/>
          <w:lang w:val="en-GB"/>
        </w:rPr>
        <w:t xml:space="preserve"> which </w:t>
      </w:r>
      <w:r w:rsidR="001126AB">
        <w:rPr>
          <w:rFonts w:ascii="Calibri" w:eastAsia="Calibri" w:hAnsi="Calibri" w:cs="Calibri"/>
          <w:sz w:val="24"/>
          <w:szCs w:val="24"/>
          <w:lang w:val="en-GB"/>
        </w:rPr>
        <w:t xml:space="preserve">causes </w:t>
      </w:r>
      <w:r w:rsidRPr="0000513E">
        <w:rPr>
          <w:rFonts w:ascii="Calibri" w:eastAsia="Calibri" w:hAnsi="Calibri" w:cs="Calibri"/>
          <w:sz w:val="24"/>
          <w:szCs w:val="24"/>
          <w:lang w:val="en-GB"/>
        </w:rPr>
        <w:t>the velocity</w:t>
      </w:r>
      <w:r w:rsidR="001126AB">
        <w:rPr>
          <w:rFonts w:ascii="Calibri" w:eastAsia="Calibri" w:hAnsi="Calibri" w:cs="Calibri"/>
          <w:sz w:val="24"/>
          <w:szCs w:val="24"/>
          <w:lang w:val="en-GB"/>
        </w:rPr>
        <w:t xml:space="preserve"> and rotation of the prey to be set</w:t>
      </w:r>
      <w:r w:rsidRPr="0000513E">
        <w:rPr>
          <w:rFonts w:ascii="Calibri" w:eastAsia="Calibri" w:hAnsi="Calibri" w:cs="Calibri"/>
          <w:sz w:val="24"/>
          <w:szCs w:val="24"/>
          <w:lang w:val="en-GB"/>
        </w:rPr>
        <w:t xml:space="preserve"> </w:t>
      </w:r>
      <w:r w:rsidR="005C0662">
        <w:rPr>
          <w:rFonts w:ascii="Calibri" w:eastAsia="Calibri" w:hAnsi="Calibri" w:cs="Calibri"/>
          <w:sz w:val="24"/>
          <w:szCs w:val="24"/>
          <w:lang w:val="en-GB"/>
        </w:rPr>
        <w:t>to zero</w:t>
      </w:r>
      <w:r w:rsidR="001015AD">
        <w:rPr>
          <w:rFonts w:ascii="Calibri" w:eastAsia="Calibri" w:hAnsi="Calibri" w:cs="Calibri"/>
          <w:sz w:val="24"/>
          <w:szCs w:val="24"/>
          <w:lang w:val="en-GB"/>
        </w:rPr>
        <w:t>.</w:t>
      </w:r>
      <w:r w:rsidR="005C0662">
        <w:rPr>
          <w:rFonts w:ascii="Calibri" w:eastAsia="Calibri" w:hAnsi="Calibri" w:cs="Calibri"/>
          <w:sz w:val="24"/>
          <w:szCs w:val="24"/>
          <w:lang w:val="en-GB"/>
        </w:rPr>
        <w:t xml:space="preserve"> </w:t>
      </w:r>
      <w:r w:rsidR="001126AB">
        <w:rPr>
          <w:rFonts w:ascii="Calibri" w:eastAsia="Calibri" w:hAnsi="Calibri" w:cs="Calibri"/>
          <w:sz w:val="24"/>
          <w:szCs w:val="24"/>
          <w:lang w:val="en-GB"/>
        </w:rPr>
        <w:t>W</w:t>
      </w:r>
      <w:r w:rsidRPr="0000513E">
        <w:rPr>
          <w:rFonts w:ascii="Calibri" w:eastAsia="Calibri" w:hAnsi="Calibri" w:cs="Calibri"/>
          <w:sz w:val="24"/>
          <w:szCs w:val="24"/>
          <w:lang w:val="en-GB"/>
        </w:rPr>
        <w:t>hen the prey’s health reaches zero it will enter the DieState and respawn at a random position on the screen for the simulation to start over again.</w:t>
      </w:r>
    </w:p>
    <w:p w14:paraId="49998DEF" w14:textId="22E6F666" w:rsidR="00713C56" w:rsidRDefault="00713C56" w:rsidP="0000513E">
      <w:pPr>
        <w:rPr>
          <w:rFonts w:ascii="Calibri" w:eastAsia="Calibri" w:hAnsi="Calibri" w:cs="Calibri"/>
          <w:sz w:val="24"/>
          <w:szCs w:val="24"/>
          <w:lang w:val="en-GB"/>
        </w:rPr>
      </w:pPr>
    </w:p>
    <w:p w14:paraId="1187621A" w14:textId="046D65E7" w:rsidR="00713C56" w:rsidRDefault="00521830" w:rsidP="0000513E">
      <w:pPr>
        <w:rPr>
          <w:rFonts w:ascii="Calibri" w:eastAsia="Calibri" w:hAnsi="Calibri" w:cs="Calibri"/>
          <w:sz w:val="24"/>
          <w:szCs w:val="24"/>
          <w:lang w:val="en-GB"/>
        </w:rPr>
      </w:pPr>
      <w:r>
        <w:rPr>
          <w:rFonts w:ascii="Calibri" w:eastAsia="Calibri" w:hAnsi="Calibri" w:cs="Calibri"/>
          <w:sz w:val="24"/>
          <w:szCs w:val="24"/>
          <w:lang w:val="en-GB"/>
        </w:rPr>
        <w:t>Overall,</w:t>
      </w:r>
      <w:r w:rsidR="00713C56">
        <w:rPr>
          <w:rFonts w:ascii="Calibri" w:eastAsia="Calibri" w:hAnsi="Calibri" w:cs="Calibri"/>
          <w:sz w:val="24"/>
          <w:szCs w:val="24"/>
          <w:lang w:val="en-GB"/>
        </w:rPr>
        <w:t xml:space="preserve"> I found the implementation of the FSM satisfying and procedural as it required me to stop and think of how every state links to the other. Admittedly it was more complicated that I first perceived but once it was written down it was a lot easier to </w:t>
      </w:r>
      <w:r w:rsidR="00132313">
        <w:rPr>
          <w:rFonts w:ascii="Calibri" w:eastAsia="Calibri" w:hAnsi="Calibri" w:cs="Calibri"/>
          <w:sz w:val="24"/>
          <w:szCs w:val="24"/>
          <w:lang w:val="en-GB"/>
        </w:rPr>
        <w:t>understand and implement</w:t>
      </w:r>
      <w:r w:rsidR="00713C56">
        <w:rPr>
          <w:rFonts w:ascii="Calibri" w:eastAsia="Calibri" w:hAnsi="Calibri" w:cs="Calibri"/>
          <w:sz w:val="24"/>
          <w:szCs w:val="24"/>
          <w:lang w:val="en-GB"/>
        </w:rPr>
        <w:t>. I felt like I made the correct choice to implement the FSM on the prey.</w:t>
      </w:r>
    </w:p>
    <w:p w14:paraId="0CAAB375" w14:textId="77777777" w:rsidR="00CF66B3" w:rsidRPr="00F662BB" w:rsidRDefault="00CF66B3" w:rsidP="0000513E">
      <w:pPr>
        <w:rPr>
          <w:rFonts w:ascii="Calibri" w:eastAsia="Calibri" w:hAnsi="Calibri" w:cs="Calibri"/>
          <w:sz w:val="24"/>
          <w:szCs w:val="24"/>
          <w:lang w:val="en-GB"/>
        </w:rPr>
      </w:pPr>
    </w:p>
    <w:p w14:paraId="0D1DE60A" w14:textId="7571EE66" w:rsidR="00F662BB" w:rsidRPr="00F662BB" w:rsidRDefault="00F662BB" w:rsidP="000B57E4">
      <w:pPr>
        <w:rPr>
          <w:rFonts w:ascii="Calibri" w:eastAsia="Calibri" w:hAnsi="Calibri" w:cs="Calibri"/>
          <w:b/>
          <w:bCs/>
          <w:sz w:val="24"/>
          <w:szCs w:val="24"/>
          <w:u w:val="single"/>
          <w:lang w:val="en-GB"/>
        </w:rPr>
      </w:pPr>
      <w:r w:rsidRPr="00F662BB">
        <w:rPr>
          <w:rFonts w:ascii="Calibri" w:eastAsia="Calibri" w:hAnsi="Calibri" w:cs="Calibri"/>
          <w:b/>
          <w:bCs/>
          <w:sz w:val="24"/>
          <w:szCs w:val="24"/>
          <w:u w:val="single"/>
          <w:lang w:val="en-GB"/>
        </w:rPr>
        <w:t>Steering Behaviours</w:t>
      </w:r>
    </w:p>
    <w:p w14:paraId="3A018E32" w14:textId="77777777" w:rsidR="006716CD" w:rsidRPr="006716CD" w:rsidRDefault="006716CD" w:rsidP="006716CD">
      <w:pPr>
        <w:rPr>
          <w:rFonts w:ascii="Calibri" w:eastAsia="Calibri" w:hAnsi="Calibri" w:cs="Calibri"/>
          <w:sz w:val="24"/>
          <w:szCs w:val="24"/>
          <w:lang w:val="en-GB"/>
        </w:rPr>
      </w:pPr>
    </w:p>
    <w:p w14:paraId="68B8D49A" w14:textId="7A569931" w:rsidR="006716CD" w:rsidRPr="006716CD"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 xml:space="preserve">Reynolds (2001) proposed a model for simulating movement based on the collective </w:t>
      </w:r>
      <w:r w:rsidR="00713C56" w:rsidRPr="006716CD">
        <w:rPr>
          <w:rFonts w:ascii="Calibri" w:eastAsia="Calibri" w:hAnsi="Calibri" w:cs="Calibri"/>
          <w:sz w:val="24"/>
          <w:szCs w:val="24"/>
          <w:lang w:val="en-GB"/>
        </w:rPr>
        <w:t>behaviour</w:t>
      </w:r>
      <w:r w:rsidRPr="006716CD">
        <w:rPr>
          <w:rFonts w:ascii="Calibri" w:eastAsia="Calibri" w:hAnsi="Calibri" w:cs="Calibri"/>
          <w:sz w:val="24"/>
          <w:szCs w:val="24"/>
          <w:lang w:val="en-GB"/>
        </w:rPr>
        <w:t xml:space="preserve"> of bird flocks using three steering </w:t>
      </w:r>
      <w:r w:rsidR="00713C56" w:rsidRPr="006716CD">
        <w:rPr>
          <w:rFonts w:ascii="Calibri" w:eastAsia="Calibri" w:hAnsi="Calibri" w:cs="Calibri"/>
          <w:sz w:val="24"/>
          <w:szCs w:val="24"/>
          <w:lang w:val="en-GB"/>
        </w:rPr>
        <w:t>behaviours</w:t>
      </w:r>
      <w:r w:rsidRPr="006716CD">
        <w:rPr>
          <w:rFonts w:ascii="Calibri" w:eastAsia="Calibri" w:hAnsi="Calibri" w:cs="Calibri"/>
          <w:sz w:val="24"/>
          <w:szCs w:val="24"/>
          <w:lang w:val="en-GB"/>
        </w:rPr>
        <w:t xml:space="preserve">: separation, alignment, and cohesion. The separation </w:t>
      </w:r>
      <w:r w:rsidR="00713C56" w:rsidRPr="006716CD">
        <w:rPr>
          <w:rFonts w:ascii="Calibri" w:eastAsia="Calibri" w:hAnsi="Calibri" w:cs="Calibri"/>
          <w:sz w:val="24"/>
          <w:szCs w:val="24"/>
          <w:lang w:val="en-GB"/>
        </w:rPr>
        <w:t>behaviour</w:t>
      </w:r>
      <w:r w:rsidRPr="006716CD">
        <w:rPr>
          <w:rFonts w:ascii="Calibri" w:eastAsia="Calibri" w:hAnsi="Calibri" w:cs="Calibri"/>
          <w:sz w:val="24"/>
          <w:szCs w:val="24"/>
          <w:lang w:val="en-GB"/>
        </w:rPr>
        <w:t xml:space="preserve"> ensures that entities avoid collisions by maintaining a certain distance between them, the alignment </w:t>
      </w:r>
      <w:r w:rsidR="00713C56" w:rsidRPr="006716CD">
        <w:rPr>
          <w:rFonts w:ascii="Calibri" w:eastAsia="Calibri" w:hAnsi="Calibri" w:cs="Calibri"/>
          <w:sz w:val="24"/>
          <w:szCs w:val="24"/>
          <w:lang w:val="en-GB"/>
        </w:rPr>
        <w:t>behaviour</w:t>
      </w:r>
      <w:r w:rsidRPr="006716CD">
        <w:rPr>
          <w:rFonts w:ascii="Calibri" w:eastAsia="Calibri" w:hAnsi="Calibri" w:cs="Calibri"/>
          <w:sz w:val="24"/>
          <w:szCs w:val="24"/>
          <w:lang w:val="en-GB"/>
        </w:rPr>
        <w:t xml:space="preserve"> ensures that entities move coherently, and the cohesion </w:t>
      </w:r>
      <w:r w:rsidR="00713C56" w:rsidRPr="006716CD">
        <w:rPr>
          <w:rFonts w:ascii="Calibri" w:eastAsia="Calibri" w:hAnsi="Calibri" w:cs="Calibri"/>
          <w:sz w:val="24"/>
          <w:szCs w:val="24"/>
          <w:lang w:val="en-GB"/>
        </w:rPr>
        <w:t>behaviour</w:t>
      </w:r>
      <w:r w:rsidRPr="006716CD">
        <w:rPr>
          <w:rFonts w:ascii="Calibri" w:eastAsia="Calibri" w:hAnsi="Calibri" w:cs="Calibri"/>
          <w:sz w:val="24"/>
          <w:szCs w:val="24"/>
          <w:lang w:val="en-GB"/>
        </w:rPr>
        <w:t xml:space="preserve"> ensures that entities stay together as a group. Buckland (2005) introduced the concept of a steering force to calculate the desired movement of virtual characters, which was later used by Reynolds in his model.</w:t>
      </w:r>
    </w:p>
    <w:p w14:paraId="15C0F9E1" w14:textId="77777777" w:rsidR="006716CD" w:rsidRPr="006716CD" w:rsidRDefault="006716CD" w:rsidP="006716CD">
      <w:pPr>
        <w:rPr>
          <w:rFonts w:ascii="Calibri" w:eastAsia="Calibri" w:hAnsi="Calibri" w:cs="Calibri"/>
          <w:sz w:val="24"/>
          <w:szCs w:val="24"/>
          <w:lang w:val="en-GB"/>
        </w:rPr>
      </w:pPr>
    </w:p>
    <w:p w14:paraId="273EEFBA" w14:textId="2C0214FB" w:rsidR="006716CD" w:rsidRPr="006716CD" w:rsidRDefault="00713C56" w:rsidP="006716CD">
      <w:pPr>
        <w:rPr>
          <w:rFonts w:ascii="Calibri" w:eastAsia="Calibri" w:hAnsi="Calibri" w:cs="Calibri"/>
          <w:sz w:val="24"/>
          <w:szCs w:val="24"/>
          <w:lang w:val="en-GB"/>
        </w:rPr>
      </w:pPr>
      <w:r w:rsidRPr="006716CD">
        <w:rPr>
          <w:rFonts w:ascii="Calibri" w:eastAsia="Calibri" w:hAnsi="Calibri" w:cs="Calibri"/>
          <w:sz w:val="24"/>
          <w:szCs w:val="24"/>
          <w:lang w:val="en-GB"/>
        </w:rPr>
        <w:t>To</w:t>
      </w:r>
      <w:r w:rsidR="006716CD" w:rsidRPr="006716CD">
        <w:rPr>
          <w:rFonts w:ascii="Calibri" w:eastAsia="Calibri" w:hAnsi="Calibri" w:cs="Calibri"/>
          <w:sz w:val="24"/>
          <w:szCs w:val="24"/>
          <w:lang w:val="en-GB"/>
        </w:rPr>
        <w:t xml:space="preserve"> implement Reynolds' model, I added a velocity attribute to the BaseEntity class. This attribute determines the direction and speed of an entity's movement. The velocity is updated by adding the acceleration value, which is set by the applyForce method. This method applies a force to an entity, which in turn affects its acceleration and ultimately its velocity. By summing up all the applied forces, the BaseEntity can move naturally and exhibit the desired wandering </w:t>
      </w:r>
      <w:r w:rsidRPr="006716CD">
        <w:rPr>
          <w:rFonts w:ascii="Calibri" w:eastAsia="Calibri" w:hAnsi="Calibri" w:cs="Calibri"/>
          <w:sz w:val="24"/>
          <w:szCs w:val="24"/>
          <w:lang w:val="en-GB"/>
        </w:rPr>
        <w:t>behaviour</w:t>
      </w:r>
      <w:r w:rsidR="006716CD" w:rsidRPr="006716CD">
        <w:rPr>
          <w:rFonts w:ascii="Calibri" w:eastAsia="Calibri" w:hAnsi="Calibri" w:cs="Calibri"/>
          <w:sz w:val="24"/>
          <w:szCs w:val="24"/>
          <w:lang w:val="en-GB"/>
        </w:rPr>
        <w:t>.</w:t>
      </w:r>
    </w:p>
    <w:p w14:paraId="347F74E2" w14:textId="77777777" w:rsidR="006716CD" w:rsidRPr="006716CD" w:rsidRDefault="006716CD" w:rsidP="006716CD">
      <w:pPr>
        <w:rPr>
          <w:rFonts w:ascii="Calibri" w:eastAsia="Calibri" w:hAnsi="Calibri" w:cs="Calibri"/>
          <w:sz w:val="24"/>
          <w:szCs w:val="24"/>
          <w:lang w:val="en-GB"/>
        </w:rPr>
      </w:pPr>
    </w:p>
    <w:p w14:paraId="18B3D26D" w14:textId="77777777" w:rsidR="006716CD" w:rsidRPr="006716CD"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 xml:space="preserve">The implementation of the velocity attribute and applyForce method is based on the principles of physics, specifically Newton's laws of motion (Gould, 2013). The velocity attribute represents the entity's speed and direction, while the acceleration attribute represents the rate at which the velocity changes. The applyForce method applies a force to the entity, which affects its </w:t>
      </w:r>
      <w:r w:rsidRPr="006716CD">
        <w:rPr>
          <w:rFonts w:ascii="Calibri" w:eastAsia="Calibri" w:hAnsi="Calibri" w:cs="Calibri"/>
          <w:sz w:val="24"/>
          <w:szCs w:val="24"/>
          <w:lang w:val="en-GB"/>
        </w:rPr>
        <w:lastRenderedPageBreak/>
        <w:t>acceleration, and ultimately its velocity. This approach allows for the simulation of natural movement, as entities respond to forces applied to them in a realistic manner.</w:t>
      </w:r>
    </w:p>
    <w:p w14:paraId="459C6EA6" w14:textId="77777777" w:rsidR="006716CD" w:rsidRPr="006716CD" w:rsidRDefault="006716CD" w:rsidP="006716CD">
      <w:pPr>
        <w:rPr>
          <w:rFonts w:ascii="Calibri" w:eastAsia="Calibri" w:hAnsi="Calibri" w:cs="Calibri"/>
          <w:sz w:val="24"/>
          <w:szCs w:val="24"/>
          <w:lang w:val="en-GB"/>
        </w:rPr>
      </w:pPr>
    </w:p>
    <w:p w14:paraId="036C5FFB" w14:textId="2F7FA37D" w:rsidR="00713C56"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 xml:space="preserve">In conclusion, the concept of steering </w:t>
      </w:r>
      <w:r w:rsidR="00713C56" w:rsidRPr="006716CD">
        <w:rPr>
          <w:rFonts w:ascii="Calibri" w:eastAsia="Calibri" w:hAnsi="Calibri" w:cs="Calibri"/>
          <w:sz w:val="24"/>
          <w:szCs w:val="24"/>
          <w:lang w:val="en-GB"/>
        </w:rPr>
        <w:t>behaviours</w:t>
      </w:r>
      <w:r w:rsidRPr="006716CD">
        <w:rPr>
          <w:rFonts w:ascii="Calibri" w:eastAsia="Calibri" w:hAnsi="Calibri" w:cs="Calibri"/>
          <w:sz w:val="24"/>
          <w:szCs w:val="24"/>
          <w:lang w:val="en-GB"/>
        </w:rPr>
        <w:t xml:space="preserve"> and the use of the velocity attribute and applyForce method are key elements in simulating natural movement of virtual entities. These principles are based on the laws of physics and have been used in various applications, including the simulation of bird flocks and other collective </w:t>
      </w:r>
      <w:r w:rsidR="00713C56" w:rsidRPr="006716CD">
        <w:rPr>
          <w:rFonts w:ascii="Calibri" w:eastAsia="Calibri" w:hAnsi="Calibri" w:cs="Calibri"/>
          <w:sz w:val="24"/>
          <w:szCs w:val="24"/>
          <w:lang w:val="en-GB"/>
        </w:rPr>
        <w:t>behaviours</w:t>
      </w:r>
      <w:r w:rsidRPr="006716CD">
        <w:rPr>
          <w:rFonts w:ascii="Calibri" w:eastAsia="Calibri" w:hAnsi="Calibri" w:cs="Calibri"/>
          <w:sz w:val="24"/>
          <w:szCs w:val="24"/>
          <w:lang w:val="en-GB"/>
        </w:rPr>
        <w:t>. The implementation of these principles allows for the creation of more realistic and immersive virtual environments</w:t>
      </w:r>
      <w:ins w:id="3" w:author="Richard Casey (s233122)" w:date="2023-03-16T22:13:00Z">
        <w:r w:rsidR="001126AB">
          <w:rPr>
            <w:rFonts w:ascii="Calibri" w:eastAsia="Calibri" w:hAnsi="Calibri" w:cs="Calibri"/>
            <w:sz w:val="24"/>
            <w:szCs w:val="24"/>
            <w:lang w:val="en-GB"/>
          </w:rPr>
          <w:t>.</w:t>
        </w:r>
      </w:ins>
    </w:p>
    <w:p w14:paraId="0935F8AC" w14:textId="77777777" w:rsidR="00713C56" w:rsidRDefault="00713C56" w:rsidP="006716CD">
      <w:pPr>
        <w:rPr>
          <w:rFonts w:ascii="Calibri" w:eastAsia="Calibri" w:hAnsi="Calibri" w:cs="Calibri"/>
          <w:sz w:val="24"/>
          <w:szCs w:val="24"/>
          <w:lang w:val="en-GB"/>
        </w:rPr>
      </w:pPr>
    </w:p>
    <w:p w14:paraId="6D7DFD96" w14:textId="32CA8713" w:rsidR="006716CD" w:rsidRDefault="00713C56" w:rsidP="006716CD">
      <w:pPr>
        <w:rPr>
          <w:rFonts w:ascii="Calibri" w:eastAsia="Calibri" w:hAnsi="Calibri" w:cs="Calibri"/>
          <w:sz w:val="24"/>
          <w:szCs w:val="24"/>
          <w:lang w:val="en-GB"/>
        </w:rPr>
      </w:pPr>
      <w:r>
        <w:rPr>
          <w:rFonts w:ascii="Calibri" w:eastAsia="Calibri" w:hAnsi="Calibri" w:cs="Calibri"/>
          <w:sz w:val="24"/>
          <w:szCs w:val="24"/>
          <w:lang w:val="en-GB"/>
        </w:rPr>
        <w:t>I felt that these small but necessary additions to BaseEntity class created a natural feel to the entities allowing for the flow of the simulation to feel more intuitive.</w:t>
      </w:r>
    </w:p>
    <w:p w14:paraId="7900FF3D" w14:textId="77777777" w:rsidR="006716CD" w:rsidRDefault="006716CD" w:rsidP="006716CD">
      <w:pPr>
        <w:rPr>
          <w:rFonts w:ascii="Calibri" w:eastAsia="Calibri" w:hAnsi="Calibri" w:cs="Calibri"/>
          <w:sz w:val="24"/>
          <w:szCs w:val="24"/>
          <w:lang w:val="en-GB"/>
        </w:rPr>
      </w:pPr>
    </w:p>
    <w:p w14:paraId="72B97D3E" w14:textId="0B44CEE7" w:rsidR="007526BF" w:rsidRDefault="007526BF" w:rsidP="006716CD">
      <w:pPr>
        <w:rPr>
          <w:rFonts w:ascii="Calibri" w:eastAsia="Calibri" w:hAnsi="Calibri" w:cs="Calibri"/>
          <w:b/>
          <w:bCs/>
          <w:sz w:val="24"/>
          <w:szCs w:val="24"/>
          <w:u w:val="single"/>
          <w:lang w:val="en-GB"/>
        </w:rPr>
      </w:pPr>
      <w:r w:rsidRPr="007526BF">
        <w:rPr>
          <w:rFonts w:ascii="Calibri" w:eastAsia="Calibri" w:hAnsi="Calibri" w:cs="Calibri"/>
          <w:b/>
          <w:bCs/>
          <w:sz w:val="24"/>
          <w:szCs w:val="24"/>
          <w:u w:val="single"/>
          <w:lang w:val="en-GB"/>
        </w:rPr>
        <w:t>Pathfinding</w:t>
      </w:r>
    </w:p>
    <w:p w14:paraId="69C22033" w14:textId="77777777" w:rsidR="00CF66B3" w:rsidRDefault="00CF66B3" w:rsidP="006716CD">
      <w:pPr>
        <w:rPr>
          <w:rFonts w:ascii="Calibri" w:eastAsia="Calibri" w:hAnsi="Calibri" w:cs="Calibri"/>
          <w:b/>
          <w:bCs/>
          <w:sz w:val="24"/>
          <w:szCs w:val="24"/>
          <w:u w:val="single"/>
          <w:lang w:val="en-GB"/>
        </w:rPr>
      </w:pPr>
    </w:p>
    <w:p w14:paraId="6EC799F0" w14:textId="77777777" w:rsidR="006716CD" w:rsidRPr="006716CD"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The A* algorithm is a popular pathfinding algorithm used in games and other applications to find the shortest path between two points on a graph. Unlike other pathfinding algorithms, A* takes into account the estimated distance between the current and goal nodes and prioritizes nodes that lead to the shortest path. This makes A* a fast and effective algorithm for real-time applications (Russell &amp; Norvig, 2010).</w:t>
      </w:r>
    </w:p>
    <w:p w14:paraId="7A698C9D" w14:textId="77777777" w:rsidR="006716CD" w:rsidRPr="006716CD" w:rsidRDefault="006716CD" w:rsidP="006716CD">
      <w:pPr>
        <w:rPr>
          <w:rFonts w:ascii="Calibri" w:eastAsia="Calibri" w:hAnsi="Calibri" w:cs="Calibri"/>
          <w:sz w:val="24"/>
          <w:szCs w:val="24"/>
          <w:lang w:val="en-GB"/>
        </w:rPr>
      </w:pPr>
    </w:p>
    <w:p w14:paraId="6347B80E" w14:textId="77777777" w:rsidR="004D285A" w:rsidRDefault="006716CD" w:rsidP="006716CD">
      <w:pPr>
        <w:rPr>
          <w:ins w:id="4" w:author="Richard Casey (s233122)" w:date="2023-03-16T22:26:00Z"/>
          <w:rFonts w:ascii="Calibri" w:eastAsia="Calibri" w:hAnsi="Calibri" w:cs="Calibri"/>
          <w:sz w:val="24"/>
          <w:szCs w:val="24"/>
          <w:lang w:val="en-GB"/>
        </w:rPr>
      </w:pPr>
      <w:r w:rsidRPr="006716CD">
        <w:rPr>
          <w:rFonts w:ascii="Calibri" w:eastAsia="Calibri" w:hAnsi="Calibri" w:cs="Calibri"/>
          <w:sz w:val="24"/>
          <w:szCs w:val="24"/>
          <w:lang w:val="en-GB"/>
        </w:rPr>
        <w:t xml:space="preserve">Pathfinding can be used for wider applications, such as dynamically updating maps, visibility testing, and terrain analysis (Pinter, 2019). </w:t>
      </w:r>
    </w:p>
    <w:p w14:paraId="3E445527" w14:textId="7AAD75DF" w:rsidR="006716CD" w:rsidRPr="006716CD"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For the implementation of the A* algorithm</w:t>
      </w:r>
      <w:r w:rsidR="00AE5240">
        <w:rPr>
          <w:rFonts w:ascii="Calibri" w:eastAsia="Calibri" w:hAnsi="Calibri" w:cs="Calibri"/>
          <w:sz w:val="24"/>
          <w:szCs w:val="24"/>
          <w:lang w:val="en-GB"/>
        </w:rPr>
        <w:t xml:space="preserve"> (on the </w:t>
      </w:r>
      <w:r w:rsidR="00434AC0">
        <w:rPr>
          <w:rFonts w:ascii="Calibri" w:eastAsia="Calibri" w:hAnsi="Calibri" w:cs="Calibri"/>
          <w:sz w:val="24"/>
          <w:szCs w:val="24"/>
          <w:lang w:val="en-GB"/>
        </w:rPr>
        <w:t>hunter’s</w:t>
      </w:r>
      <w:r w:rsidR="00AE5240">
        <w:rPr>
          <w:rFonts w:ascii="Calibri" w:eastAsia="Calibri" w:hAnsi="Calibri" w:cs="Calibri"/>
          <w:sz w:val="24"/>
          <w:szCs w:val="24"/>
          <w:lang w:val="en-GB"/>
        </w:rPr>
        <w:t xml:space="preserve"> behaviour tree)</w:t>
      </w:r>
      <w:r w:rsidRPr="006716CD">
        <w:rPr>
          <w:rFonts w:ascii="Calibri" w:eastAsia="Calibri" w:hAnsi="Calibri" w:cs="Calibri"/>
          <w:sz w:val="24"/>
          <w:szCs w:val="24"/>
          <w:lang w:val="en-GB"/>
        </w:rPr>
        <w:t>, a GridManager class with essential functions for the algorithm was created. The isValid function checks for a node's validity and returns true if it</w:t>
      </w:r>
      <w:del w:id="5" w:author="Richard Casey (s233122)" w:date="2023-03-16T22:16:00Z">
        <w:r w:rsidRPr="006716CD" w:rsidDel="00AE5240">
          <w:rPr>
            <w:rFonts w:ascii="Calibri" w:eastAsia="Calibri" w:hAnsi="Calibri" w:cs="Calibri"/>
            <w:sz w:val="24"/>
            <w:szCs w:val="24"/>
            <w:lang w:val="en-GB"/>
          </w:rPr>
          <w:delText>'</w:delText>
        </w:r>
      </w:del>
      <w:ins w:id="6" w:author="Richard Casey (s233122)" w:date="2023-03-16T22:16:00Z">
        <w:r w:rsidR="00AE5240">
          <w:rPr>
            <w:rFonts w:ascii="Calibri" w:eastAsia="Calibri" w:hAnsi="Calibri" w:cs="Calibri"/>
            <w:sz w:val="24"/>
            <w:szCs w:val="24"/>
            <w:lang w:val="en-GB"/>
          </w:rPr>
          <w:t>i</w:t>
        </w:r>
      </w:ins>
      <w:r w:rsidRPr="006716CD">
        <w:rPr>
          <w:rFonts w:ascii="Calibri" w:eastAsia="Calibri" w:hAnsi="Calibri" w:cs="Calibri"/>
          <w:sz w:val="24"/>
          <w:szCs w:val="24"/>
          <w:lang w:val="en-GB"/>
        </w:rPr>
        <w:t xml:space="preserve">s not blocked. The isInClosedSet function checks if a node is in the closed set, a set of visited and evaluated nodes. The getLowestFNode function gets the node with the lowest f value in the open set, a set of discovered but not evaluated nodes. The getGridPosition function calculates the grid position of a point, returning a Vector2f containing the cell coordinates. The getNeighbors function returns a vector of nodes that are the </w:t>
      </w:r>
      <w:r w:rsidR="004D285A" w:rsidRPr="006716CD">
        <w:rPr>
          <w:rFonts w:ascii="Calibri" w:eastAsia="Calibri" w:hAnsi="Calibri" w:cs="Calibri"/>
          <w:sz w:val="24"/>
          <w:szCs w:val="24"/>
          <w:lang w:val="en-GB"/>
        </w:rPr>
        <w:t>neighbours</w:t>
      </w:r>
      <w:r w:rsidRPr="006716CD">
        <w:rPr>
          <w:rFonts w:ascii="Calibri" w:eastAsia="Calibri" w:hAnsi="Calibri" w:cs="Calibri"/>
          <w:sz w:val="24"/>
          <w:szCs w:val="24"/>
          <w:lang w:val="en-GB"/>
        </w:rPr>
        <w:t xml:space="preserve"> of a given node based on destination coordinates.</w:t>
      </w:r>
    </w:p>
    <w:p w14:paraId="5E838538" w14:textId="77777777" w:rsidR="006716CD" w:rsidRPr="006716CD" w:rsidRDefault="006716CD" w:rsidP="006716CD">
      <w:pPr>
        <w:rPr>
          <w:rFonts w:ascii="Calibri" w:eastAsia="Calibri" w:hAnsi="Calibri" w:cs="Calibri"/>
          <w:sz w:val="24"/>
          <w:szCs w:val="24"/>
          <w:lang w:val="en-GB"/>
        </w:rPr>
      </w:pPr>
    </w:p>
    <w:p w14:paraId="769A9D31" w14:textId="6A3931EA" w:rsidR="006716CD" w:rsidRPr="006716CD"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 xml:space="preserve">In the implementation of the algorithm, the aStarPathFinding function initializes the grid, creates the start node, calculates heuristic values, and adds the start node to the open set. It gets the node with the lowest f value in the open set in each iteration of the loop. If it is the </w:t>
      </w:r>
      <w:r w:rsidRPr="006716CD">
        <w:rPr>
          <w:rFonts w:ascii="Calibri" w:eastAsia="Calibri" w:hAnsi="Calibri" w:cs="Calibri"/>
          <w:sz w:val="24"/>
          <w:szCs w:val="24"/>
          <w:lang w:val="en-GB"/>
        </w:rPr>
        <w:lastRenderedPageBreak/>
        <w:t xml:space="preserve">destination node, the function constructs the path; else, it adds it to the closed set, gets its </w:t>
      </w:r>
      <w:r w:rsidR="004D285A" w:rsidRPr="006716CD">
        <w:rPr>
          <w:rFonts w:ascii="Calibri" w:eastAsia="Calibri" w:hAnsi="Calibri" w:cs="Calibri"/>
          <w:sz w:val="24"/>
          <w:szCs w:val="24"/>
          <w:lang w:val="en-GB"/>
        </w:rPr>
        <w:t>neighbours</w:t>
      </w:r>
      <w:r w:rsidRPr="006716CD">
        <w:rPr>
          <w:rFonts w:ascii="Calibri" w:eastAsia="Calibri" w:hAnsi="Calibri" w:cs="Calibri"/>
          <w:sz w:val="24"/>
          <w:szCs w:val="24"/>
          <w:lang w:val="en-GB"/>
        </w:rPr>
        <w:t>, and processes each one. The algorithm stops when the open set is empty, indicating no path between the start and destination nodes.</w:t>
      </w:r>
    </w:p>
    <w:p w14:paraId="248D5790" w14:textId="77777777" w:rsidR="006716CD" w:rsidRPr="006716CD" w:rsidRDefault="006716CD" w:rsidP="006716CD">
      <w:pPr>
        <w:rPr>
          <w:rFonts w:ascii="Calibri" w:eastAsia="Calibri" w:hAnsi="Calibri" w:cs="Calibri"/>
          <w:sz w:val="24"/>
          <w:szCs w:val="24"/>
          <w:lang w:val="en-GB"/>
        </w:rPr>
      </w:pPr>
    </w:p>
    <w:p w14:paraId="5D650567" w14:textId="3895325E" w:rsidR="006716CD" w:rsidRPr="006716CD" w:rsidRDefault="006716CD" w:rsidP="006716CD">
      <w:pPr>
        <w:rPr>
          <w:rFonts w:ascii="Calibri" w:eastAsia="Calibri" w:hAnsi="Calibri" w:cs="Calibri"/>
          <w:sz w:val="24"/>
          <w:szCs w:val="24"/>
          <w:lang w:val="en-GB"/>
        </w:rPr>
      </w:pPr>
      <w:r w:rsidRPr="006716CD">
        <w:rPr>
          <w:rFonts w:ascii="Calibri" w:eastAsia="Calibri" w:hAnsi="Calibri" w:cs="Calibri"/>
          <w:sz w:val="24"/>
          <w:szCs w:val="24"/>
          <w:lang w:val="en-GB"/>
        </w:rPr>
        <w:t xml:space="preserve">The A* algorithm was incorporated into the hunter's </w:t>
      </w:r>
      <w:r w:rsidR="00521830" w:rsidRPr="006716CD">
        <w:rPr>
          <w:rFonts w:ascii="Calibri" w:eastAsia="Calibri" w:hAnsi="Calibri" w:cs="Calibri"/>
          <w:sz w:val="24"/>
          <w:szCs w:val="24"/>
          <w:lang w:val="en-GB"/>
        </w:rPr>
        <w:t>behaviour</w:t>
      </w:r>
      <w:r w:rsidRPr="006716CD">
        <w:rPr>
          <w:rFonts w:ascii="Calibri" w:eastAsia="Calibri" w:hAnsi="Calibri" w:cs="Calibri"/>
          <w:sz w:val="24"/>
          <w:szCs w:val="24"/>
          <w:lang w:val="en-GB"/>
        </w:rPr>
        <w:t xml:space="preserve"> tree to give a slight advantage to the prey by making the hunter </w:t>
      </w:r>
      <w:r w:rsidR="004D285A">
        <w:rPr>
          <w:rFonts w:ascii="Calibri" w:eastAsia="Calibri" w:hAnsi="Calibri" w:cs="Calibri"/>
          <w:sz w:val="24"/>
          <w:szCs w:val="24"/>
          <w:lang w:val="en-GB"/>
        </w:rPr>
        <w:t xml:space="preserve">need to </w:t>
      </w:r>
      <w:r w:rsidRPr="006716CD">
        <w:rPr>
          <w:rFonts w:ascii="Calibri" w:eastAsia="Calibri" w:hAnsi="Calibri" w:cs="Calibri"/>
          <w:sz w:val="24"/>
          <w:szCs w:val="24"/>
          <w:lang w:val="en-GB"/>
        </w:rPr>
        <w:t>travel home to regenerate its stamina. Overall, the A* pathfinding algorithm is a valuable tool in game development and other applications that require efficient pathfinding algorithms (Yannakakis &amp; Togelius, 2018).</w:t>
      </w:r>
    </w:p>
    <w:p w14:paraId="078D354F" w14:textId="77777777" w:rsidR="006716CD" w:rsidRPr="006716CD" w:rsidRDefault="006716CD" w:rsidP="006716CD">
      <w:pPr>
        <w:rPr>
          <w:rFonts w:ascii="Calibri" w:eastAsia="Calibri" w:hAnsi="Calibri" w:cs="Calibri"/>
          <w:sz w:val="24"/>
          <w:szCs w:val="24"/>
          <w:lang w:val="en-GB"/>
        </w:rPr>
      </w:pPr>
    </w:p>
    <w:p w14:paraId="0ED48CF0" w14:textId="31400134" w:rsidR="00521830" w:rsidRDefault="006716CD" w:rsidP="00D80FE9">
      <w:pPr>
        <w:rPr>
          <w:rFonts w:ascii="Calibri" w:eastAsia="Calibri" w:hAnsi="Calibri" w:cs="Calibri"/>
          <w:sz w:val="24"/>
          <w:szCs w:val="24"/>
          <w:lang w:val="en-GB"/>
        </w:rPr>
      </w:pPr>
      <w:r w:rsidRPr="006716CD">
        <w:rPr>
          <w:rFonts w:ascii="Calibri" w:eastAsia="Calibri" w:hAnsi="Calibri" w:cs="Calibri"/>
          <w:sz w:val="24"/>
          <w:szCs w:val="24"/>
          <w:lang w:val="en-GB"/>
        </w:rPr>
        <w:t xml:space="preserve">In conclusion, the A* algorithm is widely used and effective for finding the shortest path between two points in a graph. Its effectiveness is particularly noteworthy in situations where the graph is complex, and pathfinding needs to be </w:t>
      </w:r>
      <w:r w:rsidR="004D285A">
        <w:rPr>
          <w:rFonts w:ascii="Calibri" w:eastAsia="Calibri" w:hAnsi="Calibri" w:cs="Calibri"/>
          <w:sz w:val="24"/>
          <w:szCs w:val="24"/>
          <w:lang w:val="en-GB"/>
        </w:rPr>
        <w:t>achieved</w:t>
      </w:r>
      <w:r w:rsidR="004D285A" w:rsidRPr="006716CD">
        <w:rPr>
          <w:rFonts w:ascii="Calibri" w:eastAsia="Calibri" w:hAnsi="Calibri" w:cs="Calibri"/>
          <w:sz w:val="24"/>
          <w:szCs w:val="24"/>
          <w:lang w:val="en-GB"/>
        </w:rPr>
        <w:t xml:space="preserve"> </w:t>
      </w:r>
      <w:r w:rsidRPr="006716CD">
        <w:rPr>
          <w:rFonts w:ascii="Calibri" w:eastAsia="Calibri" w:hAnsi="Calibri" w:cs="Calibri"/>
          <w:sz w:val="24"/>
          <w:szCs w:val="24"/>
          <w:lang w:val="en-GB"/>
        </w:rPr>
        <w:t xml:space="preserve">quickly. A* pathfinding is more efficient than other pathfinding algorithms because it uses heuristics to guide the search and avoid unnecessary exploration of paths that are less likely to lead to the goal. </w:t>
      </w:r>
    </w:p>
    <w:p w14:paraId="38A46110" w14:textId="77777777" w:rsidR="00521830" w:rsidRDefault="00521830" w:rsidP="00D80FE9">
      <w:pPr>
        <w:rPr>
          <w:rFonts w:ascii="Calibri" w:eastAsia="Calibri" w:hAnsi="Calibri" w:cs="Calibri"/>
          <w:sz w:val="24"/>
          <w:szCs w:val="24"/>
          <w:lang w:val="en-GB"/>
        </w:rPr>
      </w:pPr>
    </w:p>
    <w:p w14:paraId="7F135CC2" w14:textId="7DD27938" w:rsidR="00505AA8" w:rsidRDefault="004D285A" w:rsidP="00D80FE9">
      <w:pPr>
        <w:rPr>
          <w:rFonts w:ascii="Calibri" w:eastAsia="Calibri" w:hAnsi="Calibri" w:cs="Calibri"/>
          <w:b/>
          <w:bCs/>
          <w:sz w:val="24"/>
          <w:szCs w:val="24"/>
          <w:u w:val="single"/>
        </w:rPr>
      </w:pPr>
      <w:r w:rsidRPr="00505AA8">
        <w:rPr>
          <w:rFonts w:ascii="Calibri" w:eastAsia="Calibri" w:hAnsi="Calibri" w:cs="Calibri"/>
          <w:b/>
          <w:bCs/>
          <w:sz w:val="24"/>
          <w:szCs w:val="24"/>
          <w:u w:val="single"/>
        </w:rPr>
        <w:t>Behavior</w:t>
      </w:r>
      <w:r w:rsidR="00505AA8" w:rsidRPr="00505AA8">
        <w:rPr>
          <w:rFonts w:ascii="Calibri" w:eastAsia="Calibri" w:hAnsi="Calibri" w:cs="Calibri"/>
          <w:b/>
          <w:bCs/>
          <w:sz w:val="24"/>
          <w:szCs w:val="24"/>
          <w:u w:val="single"/>
        </w:rPr>
        <w:t xml:space="preserve"> Trees</w:t>
      </w:r>
    </w:p>
    <w:p w14:paraId="394E56AC" w14:textId="77777777" w:rsidR="00CF66B3" w:rsidRPr="00521830" w:rsidRDefault="00CF66B3" w:rsidP="00D80FE9">
      <w:pPr>
        <w:rPr>
          <w:rFonts w:ascii="Calibri" w:eastAsia="Calibri" w:hAnsi="Calibri" w:cs="Calibri"/>
          <w:sz w:val="24"/>
          <w:szCs w:val="24"/>
          <w:lang w:val="en-GB"/>
        </w:rPr>
      </w:pPr>
    </w:p>
    <w:p w14:paraId="6EFD8159" w14:textId="47CD1E3F"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Behaviour trees (BTs) provide a structured and modular way of designing behaviours for autonomous agents</w:t>
      </w:r>
      <w:r w:rsidR="001015AD">
        <w:rPr>
          <w:rFonts w:ascii="Calibri" w:eastAsia="Calibri" w:hAnsi="Calibri" w:cs="Calibri"/>
          <w:sz w:val="24"/>
          <w:szCs w:val="24"/>
          <w:lang w:val="en-GB"/>
        </w:rPr>
        <w:t xml:space="preserve">. </w:t>
      </w:r>
      <w:r w:rsidRPr="00521830">
        <w:rPr>
          <w:rFonts w:ascii="Calibri" w:eastAsia="Calibri" w:hAnsi="Calibri" w:cs="Calibri"/>
          <w:sz w:val="24"/>
          <w:szCs w:val="24"/>
          <w:lang w:val="en-GB"/>
        </w:rPr>
        <w:t>BTs consist of a hierarchical structure of nodes that represent different behaviours, with each node representing a specific task or behaviour</w:t>
      </w:r>
      <w:r w:rsidR="001015AD">
        <w:rPr>
          <w:rFonts w:ascii="Calibri" w:eastAsia="Calibri" w:hAnsi="Calibri" w:cs="Calibri"/>
          <w:sz w:val="24"/>
          <w:szCs w:val="24"/>
          <w:lang w:val="en-GB"/>
        </w:rPr>
        <w:t>,</w:t>
      </w:r>
      <w:r w:rsidRPr="00521830">
        <w:rPr>
          <w:rFonts w:ascii="Calibri" w:eastAsia="Calibri" w:hAnsi="Calibri" w:cs="Calibri"/>
          <w:sz w:val="24"/>
          <w:szCs w:val="24"/>
          <w:lang w:val="en-GB"/>
        </w:rPr>
        <w:t xml:space="preserve"> connected by edges that define the order of </w:t>
      </w:r>
      <w:r w:rsidR="001015AD" w:rsidRPr="00521830">
        <w:rPr>
          <w:rFonts w:ascii="Calibri" w:eastAsia="Calibri" w:hAnsi="Calibri" w:cs="Calibri"/>
          <w:sz w:val="24"/>
          <w:szCs w:val="24"/>
          <w:lang w:val="en-GB"/>
        </w:rPr>
        <w:t>execution</w:t>
      </w:r>
      <w:r w:rsidR="001015AD">
        <w:rPr>
          <w:rFonts w:ascii="Calibri" w:eastAsia="Calibri" w:hAnsi="Calibri" w:cs="Calibri"/>
          <w:sz w:val="24"/>
          <w:szCs w:val="24"/>
          <w:lang w:val="en-GB"/>
        </w:rPr>
        <w:t>. The</w:t>
      </w:r>
      <w:r w:rsidRPr="00521830">
        <w:rPr>
          <w:rFonts w:ascii="Calibri" w:eastAsia="Calibri" w:hAnsi="Calibri" w:cs="Calibri"/>
          <w:sz w:val="24"/>
          <w:szCs w:val="24"/>
          <w:lang w:val="en-GB"/>
        </w:rPr>
        <w:t xml:space="preserve"> nodes in a BT can be categorized into three types: action, condition, and control nodes (Colledanchise &amp; Ögren, 2017). Action nodes represent primitive actions that the agent can perform, such as move or shoot, while condition nodes represent conditions that must be satisfied for the behaviour to continue, such as checking if the prey is in sight. Control nodes determine the flow of execution, including sequences, selectors, and decorators. For example, a sequence node would execute the child nodes in order until one fails, while a selector node would execute the child nodes in order until one succeeds (Jørgensen &amp; Colledanchise, 2015).</w:t>
      </w:r>
    </w:p>
    <w:p w14:paraId="0E582706" w14:textId="77777777" w:rsidR="00521830" w:rsidRPr="00521830" w:rsidRDefault="00521830" w:rsidP="00521830">
      <w:pPr>
        <w:rPr>
          <w:rFonts w:ascii="Calibri" w:eastAsia="Calibri" w:hAnsi="Calibri" w:cs="Calibri"/>
          <w:sz w:val="24"/>
          <w:szCs w:val="24"/>
          <w:lang w:val="en-GB"/>
        </w:rPr>
      </w:pPr>
    </w:p>
    <w:p w14:paraId="66DDD609" w14:textId="5840CA9F"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The code</w:t>
      </w:r>
      <w:r w:rsidR="004D4DAF">
        <w:rPr>
          <w:rFonts w:ascii="Calibri" w:eastAsia="Calibri" w:hAnsi="Calibri" w:cs="Calibri"/>
          <w:sz w:val="24"/>
          <w:szCs w:val="24"/>
          <w:lang w:val="en-GB"/>
        </w:rPr>
        <w:t xml:space="preserve"> I have</w:t>
      </w:r>
      <w:r w:rsidRPr="00521830">
        <w:rPr>
          <w:rFonts w:ascii="Calibri" w:eastAsia="Calibri" w:hAnsi="Calibri" w:cs="Calibri"/>
          <w:sz w:val="24"/>
          <w:szCs w:val="24"/>
          <w:lang w:val="en-GB"/>
        </w:rPr>
        <w:t xml:space="preserve"> provided is an example of a MoveTo action for a Hunter agent in a hunting game. </w:t>
      </w:r>
      <w:r w:rsidR="004D285A">
        <w:rPr>
          <w:rFonts w:ascii="Calibri" w:eastAsia="Calibri" w:hAnsi="Calibri" w:cs="Calibri"/>
          <w:sz w:val="24"/>
          <w:szCs w:val="24"/>
          <w:lang w:val="en-GB"/>
        </w:rPr>
        <w:t>It</w:t>
      </w:r>
      <w:r w:rsidRPr="00521830">
        <w:rPr>
          <w:rFonts w:ascii="Calibri" w:eastAsia="Calibri" w:hAnsi="Calibri" w:cs="Calibri"/>
          <w:sz w:val="24"/>
          <w:szCs w:val="24"/>
          <w:lang w:val="en-GB"/>
        </w:rPr>
        <w:t xml:space="preserve"> updates the Hunter's position to move towards the Prey agent, which is the desired behaviour for the Hunter in the game. The code demonstrates the use of primitive actions to perform a specific task, checking conditions to determine if the behaviour should continue or terminate, and the use of control nodes to determine the order of execution. </w:t>
      </w:r>
      <w:r w:rsidR="004D285A">
        <w:rPr>
          <w:rFonts w:ascii="Calibri" w:eastAsia="Calibri" w:hAnsi="Calibri" w:cs="Calibri"/>
          <w:sz w:val="24"/>
          <w:szCs w:val="24"/>
          <w:lang w:val="en-GB"/>
        </w:rPr>
        <w:t>T</w:t>
      </w:r>
      <w:r w:rsidRPr="00521830">
        <w:rPr>
          <w:rFonts w:ascii="Calibri" w:eastAsia="Calibri" w:hAnsi="Calibri" w:cs="Calibri"/>
          <w:sz w:val="24"/>
          <w:szCs w:val="24"/>
          <w:lang w:val="en-GB"/>
        </w:rPr>
        <w:t>he MoveTo action is a primitive action, while the FindNearPreyQuery and KillPrey actions are control nodes that determine the flow of execution.</w:t>
      </w:r>
    </w:p>
    <w:p w14:paraId="676914B3" w14:textId="77777777" w:rsidR="00521830" w:rsidRPr="00521830" w:rsidRDefault="00521830" w:rsidP="00521830">
      <w:pPr>
        <w:rPr>
          <w:rFonts w:ascii="Calibri" w:eastAsia="Calibri" w:hAnsi="Calibri" w:cs="Calibri"/>
          <w:sz w:val="24"/>
          <w:szCs w:val="24"/>
          <w:lang w:val="en-GB"/>
        </w:rPr>
      </w:pPr>
    </w:p>
    <w:p w14:paraId="454BF36A" w14:textId="004050F1" w:rsid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BTs offer dynamic and flexible behaviour generation, which makes them suitable for uncertain and constantly changing environments (Jørgensen &amp; Colledanchise, 2015). As such, BTs have been increasingly used in a wide range of applications, including pathfinding in games, decision-making in robots, and mission planning in unmanned aerial vehicles (Tumova &amp; Bida, 2018).</w:t>
      </w:r>
    </w:p>
    <w:p w14:paraId="3E6DEAFE" w14:textId="19DCEA05" w:rsidR="004D4DAF" w:rsidRDefault="004D4DAF" w:rsidP="00521830">
      <w:pPr>
        <w:rPr>
          <w:rFonts w:ascii="Calibri" w:eastAsia="Calibri" w:hAnsi="Calibri" w:cs="Calibri"/>
          <w:sz w:val="24"/>
          <w:szCs w:val="24"/>
          <w:lang w:val="en-GB"/>
        </w:rPr>
      </w:pPr>
    </w:p>
    <w:p w14:paraId="4B0A7837" w14:textId="12CA06A2" w:rsidR="004D4DAF" w:rsidRPr="00521830" w:rsidRDefault="004D4DAF" w:rsidP="00521830">
      <w:pPr>
        <w:rPr>
          <w:rFonts w:ascii="Calibri" w:eastAsia="Calibri" w:hAnsi="Calibri" w:cs="Calibri"/>
          <w:sz w:val="24"/>
          <w:szCs w:val="24"/>
          <w:lang w:val="en-GB"/>
        </w:rPr>
      </w:pPr>
      <w:r>
        <w:rPr>
          <w:rFonts w:ascii="Calibri" w:eastAsia="Calibri" w:hAnsi="Calibri" w:cs="Calibri"/>
          <w:sz w:val="24"/>
          <w:szCs w:val="24"/>
          <w:lang w:val="en-GB"/>
        </w:rPr>
        <w:t xml:space="preserve">I found BTs to be a lot more in depth that I had first assumed. Requiring me to think about what would need to be done almost subconsciously during an action. As described by BehaviorTree (“Behavior Tree website,” n.d.) the action of opening a fridge door, retrieving an item, </w:t>
      </w:r>
      <w:del w:id="7" w:author="Richard Casey (s233122)" w:date="2023-03-16T22:35:00Z">
        <w:r w:rsidDel="004D285A">
          <w:rPr>
            <w:rFonts w:ascii="Calibri" w:eastAsia="Calibri" w:hAnsi="Calibri" w:cs="Calibri"/>
            <w:sz w:val="24"/>
            <w:szCs w:val="24"/>
            <w:lang w:val="en-GB"/>
          </w:rPr>
          <w:delText xml:space="preserve"> </w:delText>
        </w:r>
      </w:del>
      <w:r>
        <w:rPr>
          <w:rFonts w:ascii="Calibri" w:eastAsia="Calibri" w:hAnsi="Calibri" w:cs="Calibri"/>
          <w:sz w:val="24"/>
          <w:szCs w:val="24"/>
          <w:lang w:val="en-GB"/>
        </w:rPr>
        <w:t>then closing the door are three separate actions. Rather than just thinking of it as one action such as “Get item from fridge”.</w:t>
      </w:r>
    </w:p>
    <w:p w14:paraId="0DC601ED" w14:textId="77777777" w:rsidR="00521830" w:rsidRPr="00521830" w:rsidRDefault="00521830" w:rsidP="00521830">
      <w:pPr>
        <w:rPr>
          <w:rFonts w:ascii="Calibri" w:eastAsia="Calibri" w:hAnsi="Calibri" w:cs="Calibri"/>
          <w:sz w:val="24"/>
          <w:szCs w:val="24"/>
          <w:lang w:val="en-GB"/>
        </w:rPr>
      </w:pPr>
    </w:p>
    <w:p w14:paraId="25FB6DC8" w14:textId="2C928208" w:rsidR="00505AA8"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 xml:space="preserve">In conclusion, </w:t>
      </w:r>
      <w:r w:rsidR="00564034">
        <w:rPr>
          <w:rFonts w:ascii="Calibri" w:eastAsia="Calibri" w:hAnsi="Calibri" w:cs="Calibri"/>
          <w:sz w:val="24"/>
          <w:szCs w:val="24"/>
          <w:lang w:val="en-GB"/>
        </w:rPr>
        <w:t>behaviour trees (BTs)</w:t>
      </w:r>
      <w:r w:rsidRPr="00521830">
        <w:rPr>
          <w:rFonts w:ascii="Calibri" w:eastAsia="Calibri" w:hAnsi="Calibri" w:cs="Calibri"/>
          <w:sz w:val="24"/>
          <w:szCs w:val="24"/>
          <w:lang w:val="en-GB"/>
        </w:rPr>
        <w:t xml:space="preserve"> provide a powerful tool for designing and implementing complex behaviour in autonomous agents</w:t>
      </w:r>
      <w:r w:rsidR="00564034">
        <w:rPr>
          <w:rFonts w:ascii="Calibri" w:eastAsia="Calibri" w:hAnsi="Calibri" w:cs="Calibri"/>
          <w:sz w:val="24"/>
          <w:szCs w:val="24"/>
          <w:lang w:val="en-GB"/>
        </w:rPr>
        <w:t>. When compared to finite state machines, BTs allow a more dynamic behaviour and a better illusion of artificial intelligence</w:t>
      </w:r>
      <w:r w:rsidR="001015AD">
        <w:rPr>
          <w:rFonts w:ascii="Calibri" w:eastAsia="Calibri" w:hAnsi="Calibri" w:cs="Calibri"/>
          <w:sz w:val="24"/>
          <w:szCs w:val="24"/>
          <w:lang w:val="en-GB"/>
        </w:rPr>
        <w:t xml:space="preserve">. </w:t>
      </w:r>
      <w:r w:rsidRPr="00521830">
        <w:rPr>
          <w:rFonts w:ascii="Calibri" w:eastAsia="Calibri" w:hAnsi="Calibri" w:cs="Calibri"/>
          <w:sz w:val="24"/>
          <w:szCs w:val="24"/>
          <w:lang w:val="en-GB"/>
        </w:rPr>
        <w:t>As the field of autonomous agents continues to evolve, BTs are expected to become increasingly popular for a wide range of applications (Tumova &amp; Bida, 2018).</w:t>
      </w:r>
    </w:p>
    <w:p w14:paraId="7D59E07C" w14:textId="7C05EBBB" w:rsidR="00521830" w:rsidRDefault="00521830" w:rsidP="00521830">
      <w:pPr>
        <w:rPr>
          <w:rFonts w:ascii="Calibri" w:eastAsia="Calibri" w:hAnsi="Calibri" w:cs="Calibri"/>
          <w:sz w:val="24"/>
          <w:szCs w:val="24"/>
          <w:lang w:val="en-GB"/>
        </w:rPr>
      </w:pPr>
    </w:p>
    <w:p w14:paraId="0A315A5A" w14:textId="7923C1D0" w:rsidR="00521830" w:rsidRDefault="00521830" w:rsidP="00521830">
      <w:pPr>
        <w:rPr>
          <w:rFonts w:ascii="Calibri" w:eastAsia="Calibri" w:hAnsi="Calibri" w:cs="Calibri"/>
          <w:b/>
          <w:bCs/>
          <w:sz w:val="24"/>
          <w:szCs w:val="24"/>
          <w:u w:val="single"/>
          <w:lang w:val="en-GB"/>
        </w:rPr>
      </w:pPr>
      <w:r w:rsidRPr="00521830">
        <w:rPr>
          <w:rFonts w:ascii="Calibri" w:eastAsia="Calibri" w:hAnsi="Calibri" w:cs="Calibri"/>
          <w:b/>
          <w:bCs/>
          <w:sz w:val="24"/>
          <w:szCs w:val="24"/>
          <w:u w:val="single"/>
          <w:lang w:val="en-GB"/>
        </w:rPr>
        <w:t>Wordcount 1</w:t>
      </w:r>
      <w:r w:rsidR="004D4DAF">
        <w:rPr>
          <w:rFonts w:ascii="Calibri" w:eastAsia="Calibri" w:hAnsi="Calibri" w:cs="Calibri"/>
          <w:b/>
          <w:bCs/>
          <w:sz w:val="24"/>
          <w:szCs w:val="24"/>
          <w:u w:val="single"/>
          <w:lang w:val="en-GB"/>
        </w:rPr>
        <w:t>60</w:t>
      </w:r>
      <w:r w:rsidRPr="00521830">
        <w:rPr>
          <w:rFonts w:ascii="Calibri" w:eastAsia="Calibri" w:hAnsi="Calibri" w:cs="Calibri"/>
          <w:b/>
          <w:bCs/>
          <w:sz w:val="24"/>
          <w:szCs w:val="24"/>
          <w:u w:val="single"/>
          <w:lang w:val="en-GB"/>
        </w:rPr>
        <w:t>9</w:t>
      </w:r>
    </w:p>
    <w:p w14:paraId="291EA7EE" w14:textId="181D21AA" w:rsidR="00521830" w:rsidRDefault="00521830" w:rsidP="00521830">
      <w:pPr>
        <w:rPr>
          <w:rFonts w:ascii="Calibri" w:eastAsia="Calibri" w:hAnsi="Calibri" w:cs="Calibri"/>
          <w:b/>
          <w:bCs/>
          <w:sz w:val="24"/>
          <w:szCs w:val="24"/>
          <w:u w:val="single"/>
          <w:lang w:val="en-GB"/>
        </w:rPr>
      </w:pPr>
    </w:p>
    <w:p w14:paraId="30A1462F" w14:textId="360E413B" w:rsidR="00521830" w:rsidRDefault="00521830" w:rsidP="00521830">
      <w:pPr>
        <w:rPr>
          <w:rFonts w:ascii="Calibri" w:eastAsia="Calibri" w:hAnsi="Calibri" w:cs="Calibri"/>
          <w:b/>
          <w:bCs/>
          <w:sz w:val="24"/>
          <w:szCs w:val="24"/>
          <w:u w:val="single"/>
          <w:lang w:val="en-GB"/>
        </w:rPr>
      </w:pPr>
    </w:p>
    <w:p w14:paraId="5BE94B33" w14:textId="1DA1B997" w:rsidR="00521830" w:rsidRDefault="00521830" w:rsidP="00521830">
      <w:pPr>
        <w:rPr>
          <w:rFonts w:ascii="Calibri" w:eastAsia="Calibri" w:hAnsi="Calibri" w:cs="Calibri"/>
          <w:b/>
          <w:bCs/>
          <w:sz w:val="24"/>
          <w:szCs w:val="24"/>
          <w:u w:val="single"/>
          <w:lang w:val="en-GB"/>
        </w:rPr>
      </w:pPr>
      <w:r>
        <w:rPr>
          <w:rFonts w:ascii="Calibri" w:eastAsia="Calibri" w:hAnsi="Calibri" w:cs="Calibri"/>
          <w:b/>
          <w:bCs/>
          <w:sz w:val="24"/>
          <w:szCs w:val="24"/>
          <w:u w:val="single"/>
          <w:lang w:val="en-GB"/>
        </w:rPr>
        <w:t>Bibliography</w:t>
      </w:r>
    </w:p>
    <w:p w14:paraId="6059A7C0" w14:textId="77777777" w:rsidR="00D64EE0" w:rsidRDefault="00D64EE0" w:rsidP="00521830">
      <w:pPr>
        <w:rPr>
          <w:rFonts w:ascii="Calibri" w:eastAsia="Calibri" w:hAnsi="Calibri" w:cs="Calibri"/>
          <w:b/>
          <w:bCs/>
          <w:sz w:val="24"/>
          <w:szCs w:val="24"/>
          <w:u w:val="single"/>
          <w:lang w:val="en-GB"/>
        </w:rPr>
      </w:pPr>
    </w:p>
    <w:p w14:paraId="4CE09E98"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Buckland, M. (2005). Programming Game AI by Example. Wordware Publishing, Inc.</w:t>
      </w:r>
    </w:p>
    <w:p w14:paraId="53F41B9A" w14:textId="6B75885E"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 xml:space="preserve">Behavior Tree website. (n.d.). Introduction to Behavior Trees. Retrieved March 16, 2023, from </w:t>
      </w:r>
      <w:r w:rsidR="00434AC0" w:rsidRPr="00521830">
        <w:rPr>
          <w:rFonts w:ascii="Calibri" w:eastAsia="Calibri" w:hAnsi="Calibri" w:cs="Calibri"/>
          <w:sz w:val="24"/>
          <w:szCs w:val="24"/>
          <w:lang w:val="en-GB"/>
        </w:rPr>
        <w:t>https://www.behaviortree.dev/docs/Intro.</w:t>
      </w:r>
    </w:p>
    <w:p w14:paraId="173457B5"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Colledanchise, M., &amp; Ögren, P. (2017). Behavior Trees in Robotics and AI: An Introduction. CRC Press.</w:t>
      </w:r>
    </w:p>
    <w:p w14:paraId="4193E0FA"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Gould, J. (2013). Newton’s Laws of Motion. Encyclopædia Britannica.</w:t>
      </w:r>
    </w:p>
    <w:p w14:paraId="3DD3948D" w14:textId="13A34E53"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Graham, D. (</w:t>
      </w:r>
      <w:r w:rsidR="00732C2B">
        <w:rPr>
          <w:rFonts w:ascii="Calibri" w:eastAsia="Calibri" w:hAnsi="Calibri" w:cs="Calibri"/>
          <w:sz w:val="24"/>
          <w:szCs w:val="24"/>
          <w:lang w:val="en-GB"/>
        </w:rPr>
        <w:t>2017</w:t>
      </w:r>
      <w:r w:rsidRPr="00521830">
        <w:rPr>
          <w:rFonts w:ascii="Calibri" w:eastAsia="Calibri" w:hAnsi="Calibri" w:cs="Calibri"/>
          <w:sz w:val="24"/>
          <w:szCs w:val="24"/>
          <w:lang w:val="en-GB"/>
        </w:rPr>
        <w:t>) A Reusable, Light-Weight Finite-State Machine</w:t>
      </w:r>
      <w:r w:rsidR="00732C2B">
        <w:rPr>
          <w:rFonts w:ascii="Calibri" w:eastAsia="Calibri" w:hAnsi="Calibri" w:cs="Calibri"/>
          <w:sz w:val="24"/>
          <w:szCs w:val="24"/>
          <w:lang w:val="en-GB"/>
        </w:rPr>
        <w:t>,</w:t>
      </w:r>
      <w:r w:rsidR="001015AD">
        <w:rPr>
          <w:rFonts w:ascii="Calibri" w:eastAsia="Calibri" w:hAnsi="Calibri" w:cs="Calibri"/>
          <w:sz w:val="24"/>
          <w:szCs w:val="24"/>
          <w:lang w:val="en-GB"/>
        </w:rPr>
        <w:t xml:space="preserve"> </w:t>
      </w:r>
      <w:r w:rsidR="00732C2B">
        <w:rPr>
          <w:rFonts w:ascii="Calibri" w:eastAsia="Calibri" w:hAnsi="Calibri" w:cs="Calibri"/>
          <w:sz w:val="24"/>
          <w:szCs w:val="24"/>
          <w:lang w:val="en-GB"/>
        </w:rPr>
        <w:t>Game AI Pro3 159-166.</w:t>
      </w:r>
      <w:r w:rsidR="00732C2B" w:rsidRPr="00732C2B">
        <w:t xml:space="preserve"> </w:t>
      </w:r>
      <w:r w:rsidR="00732C2B" w:rsidRPr="00732C2B">
        <w:rPr>
          <w:rFonts w:ascii="Calibri" w:eastAsia="Calibri" w:hAnsi="Calibri" w:cs="Calibri"/>
          <w:sz w:val="24"/>
          <w:szCs w:val="24"/>
          <w:lang w:val="en-GB"/>
        </w:rPr>
        <w:t>A K Peters/CRC Press</w:t>
      </w:r>
      <w:r w:rsidR="00732C2B">
        <w:rPr>
          <w:rFonts w:ascii="Calibri" w:eastAsia="Calibri" w:hAnsi="Calibri" w:cs="Calibri"/>
          <w:sz w:val="24"/>
          <w:szCs w:val="24"/>
          <w:lang w:val="en-GB"/>
        </w:rPr>
        <w:t>.</w:t>
      </w:r>
    </w:p>
    <w:p w14:paraId="4914A916"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lastRenderedPageBreak/>
        <w:t>Jørgensen, J. B., &amp; Colledanchise, M. (2015). Behavior trees in robotics and AI: A survey. In 2015 IEEE International Conference on Robotics and Automation (ICRA) (pp. 1391-1396). IEEE.</w:t>
      </w:r>
    </w:p>
    <w:p w14:paraId="45E5C181"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Pinter, R. (2019). Applications of pathfinding algorithms. International Journal of Intelligent Systems and Applications in Engineering, 7(1), 12-16.</w:t>
      </w:r>
    </w:p>
    <w:p w14:paraId="3A7D21DC"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Reynolds, C. (2001) Boids (Flocks, Herds and Schools: A Distributed Behavioural Model) Online (Accessed 17/01/2023)</w:t>
      </w:r>
    </w:p>
    <w:p w14:paraId="4A8B23DC"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Russell, S., &amp; Norvig, P. (2010). Artificial intelligence: A modern approach (3rd ed.). Prentice Hall.</w:t>
      </w:r>
    </w:p>
    <w:p w14:paraId="260FA553"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Tumova, J., &amp; Bida, M. (2018). An overview of behavior trees in robotics. Journal of Intelligent &amp; Robotic Systems, 90(1), 75-99.</w:t>
      </w:r>
    </w:p>
    <w:p w14:paraId="1E216DFE" w14:textId="77777777"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Tumova, J., &amp; Bida, M. (2018). Comparison of Behaviour Trees and Finite State Machines for Autonomous Robot Navigation. International Journal of Control and Automation, 11(8), 65-78.</w:t>
      </w:r>
    </w:p>
    <w:p w14:paraId="06087EA4" w14:textId="2F35788F" w:rsidR="00521830" w:rsidRPr="00521830" w:rsidRDefault="00521830" w:rsidP="00521830">
      <w:pPr>
        <w:rPr>
          <w:rFonts w:ascii="Calibri" w:eastAsia="Calibri" w:hAnsi="Calibri" w:cs="Calibri"/>
          <w:sz w:val="24"/>
          <w:szCs w:val="24"/>
          <w:lang w:val="en-GB"/>
        </w:rPr>
      </w:pPr>
      <w:r w:rsidRPr="00521830">
        <w:rPr>
          <w:rFonts w:ascii="Calibri" w:eastAsia="Calibri" w:hAnsi="Calibri" w:cs="Calibri"/>
          <w:sz w:val="24"/>
          <w:szCs w:val="24"/>
          <w:lang w:val="en-GB"/>
        </w:rPr>
        <w:t>Yannakakis, G. N., &amp; Togelius, J. (2018). Artificial intelligence and games. Springer.</w:t>
      </w:r>
    </w:p>
    <w:sectPr w:rsidR="00521830" w:rsidRPr="0052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SUiEPxXFZ9tOg" int2:id="lIb07ZYv">
      <int2:state int2:value="Rejected" int2:type="LegacyProofing"/>
    </int2:textHash>
    <int2:textHash int2:hashCode="v3jXqOAVqWKVSe" int2:id="S14INFg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C104"/>
    <w:multiLevelType w:val="hybridMultilevel"/>
    <w:tmpl w:val="45AC4578"/>
    <w:lvl w:ilvl="0" w:tplc="5ED0CF72">
      <w:start w:val="1"/>
      <w:numFmt w:val="decimal"/>
      <w:lvlText w:val="%1."/>
      <w:lvlJc w:val="left"/>
      <w:pPr>
        <w:ind w:left="720" w:hanging="360"/>
      </w:pPr>
    </w:lvl>
    <w:lvl w:ilvl="1" w:tplc="05FC0D6C">
      <w:start w:val="1"/>
      <w:numFmt w:val="lowerLetter"/>
      <w:lvlText w:val="%2."/>
      <w:lvlJc w:val="left"/>
      <w:pPr>
        <w:ind w:left="1440" w:hanging="360"/>
      </w:pPr>
    </w:lvl>
    <w:lvl w:ilvl="2" w:tplc="561A951A">
      <w:start w:val="1"/>
      <w:numFmt w:val="lowerRoman"/>
      <w:lvlText w:val="%3."/>
      <w:lvlJc w:val="right"/>
      <w:pPr>
        <w:ind w:left="2160" w:hanging="180"/>
      </w:pPr>
    </w:lvl>
    <w:lvl w:ilvl="3" w:tplc="A2D44D32">
      <w:start w:val="1"/>
      <w:numFmt w:val="decimal"/>
      <w:lvlText w:val="%4."/>
      <w:lvlJc w:val="left"/>
      <w:pPr>
        <w:ind w:left="2880" w:hanging="360"/>
      </w:pPr>
    </w:lvl>
    <w:lvl w:ilvl="4" w:tplc="030E8D4E">
      <w:start w:val="1"/>
      <w:numFmt w:val="lowerLetter"/>
      <w:lvlText w:val="%5."/>
      <w:lvlJc w:val="left"/>
      <w:pPr>
        <w:ind w:left="3600" w:hanging="360"/>
      </w:pPr>
    </w:lvl>
    <w:lvl w:ilvl="5" w:tplc="7228DD6A">
      <w:start w:val="1"/>
      <w:numFmt w:val="lowerRoman"/>
      <w:lvlText w:val="%6."/>
      <w:lvlJc w:val="right"/>
      <w:pPr>
        <w:ind w:left="4320" w:hanging="180"/>
      </w:pPr>
    </w:lvl>
    <w:lvl w:ilvl="6" w:tplc="E0B64806">
      <w:start w:val="1"/>
      <w:numFmt w:val="decimal"/>
      <w:lvlText w:val="%7."/>
      <w:lvlJc w:val="left"/>
      <w:pPr>
        <w:ind w:left="5040" w:hanging="360"/>
      </w:pPr>
    </w:lvl>
    <w:lvl w:ilvl="7" w:tplc="5EBEFC20">
      <w:start w:val="1"/>
      <w:numFmt w:val="lowerLetter"/>
      <w:lvlText w:val="%8."/>
      <w:lvlJc w:val="left"/>
      <w:pPr>
        <w:ind w:left="5760" w:hanging="360"/>
      </w:pPr>
    </w:lvl>
    <w:lvl w:ilvl="8" w:tplc="16FE8FA8">
      <w:start w:val="1"/>
      <w:numFmt w:val="lowerRoman"/>
      <w:lvlText w:val="%9."/>
      <w:lvlJc w:val="right"/>
      <w:pPr>
        <w:ind w:left="6480" w:hanging="180"/>
      </w:pPr>
    </w:lvl>
  </w:abstractNum>
  <w:abstractNum w:abstractNumId="1" w15:restartNumberingAfterBreak="0">
    <w:nsid w:val="682EB1A2"/>
    <w:multiLevelType w:val="hybridMultilevel"/>
    <w:tmpl w:val="5DC84354"/>
    <w:lvl w:ilvl="0" w:tplc="825ECD7C">
      <w:start w:val="1"/>
      <w:numFmt w:val="bullet"/>
      <w:lvlText w:val=""/>
      <w:lvlJc w:val="left"/>
      <w:pPr>
        <w:ind w:left="720" w:hanging="360"/>
      </w:pPr>
      <w:rPr>
        <w:rFonts w:ascii="Symbol" w:hAnsi="Symbol" w:hint="default"/>
      </w:rPr>
    </w:lvl>
    <w:lvl w:ilvl="1" w:tplc="CB7ABF50">
      <w:start w:val="1"/>
      <w:numFmt w:val="bullet"/>
      <w:lvlText w:val="o"/>
      <w:lvlJc w:val="left"/>
      <w:pPr>
        <w:ind w:left="1440" w:hanging="360"/>
      </w:pPr>
      <w:rPr>
        <w:rFonts w:ascii="Courier New" w:hAnsi="Courier New" w:hint="default"/>
      </w:rPr>
    </w:lvl>
    <w:lvl w:ilvl="2" w:tplc="FFA4D39E">
      <w:start w:val="1"/>
      <w:numFmt w:val="bullet"/>
      <w:lvlText w:val=""/>
      <w:lvlJc w:val="left"/>
      <w:pPr>
        <w:ind w:left="2160" w:hanging="360"/>
      </w:pPr>
      <w:rPr>
        <w:rFonts w:ascii="Wingdings" w:hAnsi="Wingdings" w:hint="default"/>
      </w:rPr>
    </w:lvl>
    <w:lvl w:ilvl="3" w:tplc="117AB40C">
      <w:start w:val="1"/>
      <w:numFmt w:val="bullet"/>
      <w:lvlText w:val=""/>
      <w:lvlJc w:val="left"/>
      <w:pPr>
        <w:ind w:left="2880" w:hanging="360"/>
      </w:pPr>
      <w:rPr>
        <w:rFonts w:ascii="Symbol" w:hAnsi="Symbol" w:hint="default"/>
      </w:rPr>
    </w:lvl>
    <w:lvl w:ilvl="4" w:tplc="BE80DE52">
      <w:start w:val="1"/>
      <w:numFmt w:val="bullet"/>
      <w:lvlText w:val="o"/>
      <w:lvlJc w:val="left"/>
      <w:pPr>
        <w:ind w:left="3600" w:hanging="360"/>
      </w:pPr>
      <w:rPr>
        <w:rFonts w:ascii="Courier New" w:hAnsi="Courier New" w:hint="default"/>
      </w:rPr>
    </w:lvl>
    <w:lvl w:ilvl="5" w:tplc="87321422">
      <w:start w:val="1"/>
      <w:numFmt w:val="bullet"/>
      <w:lvlText w:val=""/>
      <w:lvlJc w:val="left"/>
      <w:pPr>
        <w:ind w:left="4320" w:hanging="360"/>
      </w:pPr>
      <w:rPr>
        <w:rFonts w:ascii="Wingdings" w:hAnsi="Wingdings" w:hint="default"/>
      </w:rPr>
    </w:lvl>
    <w:lvl w:ilvl="6" w:tplc="C6CAEBC4">
      <w:start w:val="1"/>
      <w:numFmt w:val="bullet"/>
      <w:lvlText w:val=""/>
      <w:lvlJc w:val="left"/>
      <w:pPr>
        <w:ind w:left="5040" w:hanging="360"/>
      </w:pPr>
      <w:rPr>
        <w:rFonts w:ascii="Symbol" w:hAnsi="Symbol" w:hint="default"/>
      </w:rPr>
    </w:lvl>
    <w:lvl w:ilvl="7" w:tplc="702814E0">
      <w:start w:val="1"/>
      <w:numFmt w:val="bullet"/>
      <w:lvlText w:val="o"/>
      <w:lvlJc w:val="left"/>
      <w:pPr>
        <w:ind w:left="5760" w:hanging="360"/>
      </w:pPr>
      <w:rPr>
        <w:rFonts w:ascii="Courier New" w:hAnsi="Courier New" w:hint="default"/>
      </w:rPr>
    </w:lvl>
    <w:lvl w:ilvl="8" w:tplc="2DF45E5A">
      <w:start w:val="1"/>
      <w:numFmt w:val="bullet"/>
      <w:lvlText w:val=""/>
      <w:lvlJc w:val="left"/>
      <w:pPr>
        <w:ind w:left="6480" w:hanging="360"/>
      </w:pPr>
      <w:rPr>
        <w:rFonts w:ascii="Wingdings" w:hAnsi="Wingdings" w:hint="default"/>
      </w:rPr>
    </w:lvl>
  </w:abstractNum>
  <w:num w:numId="1" w16cid:durableId="1721174034">
    <w:abstractNumId w:val="1"/>
  </w:num>
  <w:num w:numId="2" w16cid:durableId="874971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Casey (s233122)">
    <w15:presenceInfo w15:providerId="None" w15:userId="Richard Casey (s233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F868C"/>
    <w:rsid w:val="0000513E"/>
    <w:rsid w:val="00007541"/>
    <w:rsid w:val="00011428"/>
    <w:rsid w:val="00020273"/>
    <w:rsid w:val="00053F1A"/>
    <w:rsid w:val="0006048B"/>
    <w:rsid w:val="00060C14"/>
    <w:rsid w:val="000A470A"/>
    <w:rsid w:val="000B1234"/>
    <w:rsid w:val="000B1F61"/>
    <w:rsid w:val="000B57E4"/>
    <w:rsid w:val="000C6CD3"/>
    <w:rsid w:val="000C778D"/>
    <w:rsid w:val="000D5593"/>
    <w:rsid w:val="000F73B3"/>
    <w:rsid w:val="001015AD"/>
    <w:rsid w:val="001062BD"/>
    <w:rsid w:val="001126AB"/>
    <w:rsid w:val="00116452"/>
    <w:rsid w:val="0013103A"/>
    <w:rsid w:val="00131C31"/>
    <w:rsid w:val="00132313"/>
    <w:rsid w:val="00155937"/>
    <w:rsid w:val="0016608F"/>
    <w:rsid w:val="00175039"/>
    <w:rsid w:val="001914F7"/>
    <w:rsid w:val="001B0E93"/>
    <w:rsid w:val="001B2D4C"/>
    <w:rsid w:val="001B70CE"/>
    <w:rsid w:val="001C7416"/>
    <w:rsid w:val="001E617D"/>
    <w:rsid w:val="001F10C5"/>
    <w:rsid w:val="00203341"/>
    <w:rsid w:val="00224CA9"/>
    <w:rsid w:val="00235B9F"/>
    <w:rsid w:val="00243EA1"/>
    <w:rsid w:val="00245365"/>
    <w:rsid w:val="00286242"/>
    <w:rsid w:val="002A30E1"/>
    <w:rsid w:val="002C5FD3"/>
    <w:rsid w:val="00304EBA"/>
    <w:rsid w:val="00310BB5"/>
    <w:rsid w:val="00315783"/>
    <w:rsid w:val="003352F3"/>
    <w:rsid w:val="00363F8A"/>
    <w:rsid w:val="00381906"/>
    <w:rsid w:val="00382783"/>
    <w:rsid w:val="00382ADB"/>
    <w:rsid w:val="00384664"/>
    <w:rsid w:val="00384973"/>
    <w:rsid w:val="0038570F"/>
    <w:rsid w:val="00386B45"/>
    <w:rsid w:val="00395B18"/>
    <w:rsid w:val="003A0EA0"/>
    <w:rsid w:val="003C5A23"/>
    <w:rsid w:val="003C640B"/>
    <w:rsid w:val="003D1892"/>
    <w:rsid w:val="003D6FB4"/>
    <w:rsid w:val="003E095A"/>
    <w:rsid w:val="003E3D4A"/>
    <w:rsid w:val="003E4C0E"/>
    <w:rsid w:val="00406A83"/>
    <w:rsid w:val="0041678A"/>
    <w:rsid w:val="00420B61"/>
    <w:rsid w:val="00427656"/>
    <w:rsid w:val="00432861"/>
    <w:rsid w:val="00434AC0"/>
    <w:rsid w:val="00451BCD"/>
    <w:rsid w:val="0047341A"/>
    <w:rsid w:val="00486C71"/>
    <w:rsid w:val="00491F6E"/>
    <w:rsid w:val="00496A1A"/>
    <w:rsid w:val="004B423B"/>
    <w:rsid w:val="004B603C"/>
    <w:rsid w:val="004C0A79"/>
    <w:rsid w:val="004C1FD0"/>
    <w:rsid w:val="004C67CB"/>
    <w:rsid w:val="004D0458"/>
    <w:rsid w:val="004D285A"/>
    <w:rsid w:val="004D4DAF"/>
    <w:rsid w:val="004E212E"/>
    <w:rsid w:val="004E27CA"/>
    <w:rsid w:val="004E6E8F"/>
    <w:rsid w:val="004F2F9E"/>
    <w:rsid w:val="004F5D19"/>
    <w:rsid w:val="00500F75"/>
    <w:rsid w:val="00505AA8"/>
    <w:rsid w:val="00520536"/>
    <w:rsid w:val="00521830"/>
    <w:rsid w:val="00526659"/>
    <w:rsid w:val="0055172A"/>
    <w:rsid w:val="00560856"/>
    <w:rsid w:val="0056154A"/>
    <w:rsid w:val="00564034"/>
    <w:rsid w:val="00566B43"/>
    <w:rsid w:val="00576473"/>
    <w:rsid w:val="00584F0A"/>
    <w:rsid w:val="005871BF"/>
    <w:rsid w:val="00593E7A"/>
    <w:rsid w:val="005A74C4"/>
    <w:rsid w:val="005B507A"/>
    <w:rsid w:val="005C0662"/>
    <w:rsid w:val="005E0E2A"/>
    <w:rsid w:val="005F0AA3"/>
    <w:rsid w:val="005F240C"/>
    <w:rsid w:val="00602EA7"/>
    <w:rsid w:val="00637DAF"/>
    <w:rsid w:val="00642A03"/>
    <w:rsid w:val="00657822"/>
    <w:rsid w:val="006716CD"/>
    <w:rsid w:val="00682A92"/>
    <w:rsid w:val="006831F7"/>
    <w:rsid w:val="006868CE"/>
    <w:rsid w:val="00690DC2"/>
    <w:rsid w:val="00691DBC"/>
    <w:rsid w:val="00692028"/>
    <w:rsid w:val="006A05B6"/>
    <w:rsid w:val="006A30FC"/>
    <w:rsid w:val="006A53EF"/>
    <w:rsid w:val="006C333A"/>
    <w:rsid w:val="006D5C5A"/>
    <w:rsid w:val="006E4989"/>
    <w:rsid w:val="007021BE"/>
    <w:rsid w:val="007070A3"/>
    <w:rsid w:val="00713C56"/>
    <w:rsid w:val="00717401"/>
    <w:rsid w:val="00722A08"/>
    <w:rsid w:val="00732C2B"/>
    <w:rsid w:val="00733916"/>
    <w:rsid w:val="00741776"/>
    <w:rsid w:val="007526BF"/>
    <w:rsid w:val="00752E37"/>
    <w:rsid w:val="00753E00"/>
    <w:rsid w:val="00762ED3"/>
    <w:rsid w:val="007654E9"/>
    <w:rsid w:val="00777355"/>
    <w:rsid w:val="0077795B"/>
    <w:rsid w:val="007860F5"/>
    <w:rsid w:val="00786D10"/>
    <w:rsid w:val="007B0C9E"/>
    <w:rsid w:val="007B3D43"/>
    <w:rsid w:val="007B4426"/>
    <w:rsid w:val="007B583F"/>
    <w:rsid w:val="007C56AA"/>
    <w:rsid w:val="007C67EC"/>
    <w:rsid w:val="007D2C6F"/>
    <w:rsid w:val="007F1CD9"/>
    <w:rsid w:val="007F1D22"/>
    <w:rsid w:val="007F4661"/>
    <w:rsid w:val="00806DDE"/>
    <w:rsid w:val="00813B80"/>
    <w:rsid w:val="008277C5"/>
    <w:rsid w:val="00845862"/>
    <w:rsid w:val="008479DB"/>
    <w:rsid w:val="008505E7"/>
    <w:rsid w:val="008734AC"/>
    <w:rsid w:val="0087712F"/>
    <w:rsid w:val="00880E6F"/>
    <w:rsid w:val="00896258"/>
    <w:rsid w:val="008975E3"/>
    <w:rsid w:val="008A0FCA"/>
    <w:rsid w:val="008A6B36"/>
    <w:rsid w:val="008B50E6"/>
    <w:rsid w:val="008B722B"/>
    <w:rsid w:val="008E0EB7"/>
    <w:rsid w:val="009029A9"/>
    <w:rsid w:val="00932C61"/>
    <w:rsid w:val="00937A36"/>
    <w:rsid w:val="0094220B"/>
    <w:rsid w:val="00951FF7"/>
    <w:rsid w:val="00971A19"/>
    <w:rsid w:val="00987039"/>
    <w:rsid w:val="00993F8D"/>
    <w:rsid w:val="009A13F0"/>
    <w:rsid w:val="009C459B"/>
    <w:rsid w:val="009F6A3B"/>
    <w:rsid w:val="00A05D47"/>
    <w:rsid w:val="00A06AAC"/>
    <w:rsid w:val="00A12928"/>
    <w:rsid w:val="00A231A6"/>
    <w:rsid w:val="00A45C70"/>
    <w:rsid w:val="00A6444E"/>
    <w:rsid w:val="00A92341"/>
    <w:rsid w:val="00A925A6"/>
    <w:rsid w:val="00AA32A1"/>
    <w:rsid w:val="00AA7799"/>
    <w:rsid w:val="00AC257B"/>
    <w:rsid w:val="00AC5367"/>
    <w:rsid w:val="00AD244C"/>
    <w:rsid w:val="00AE2C71"/>
    <w:rsid w:val="00AE4691"/>
    <w:rsid w:val="00AE5240"/>
    <w:rsid w:val="00AE52CA"/>
    <w:rsid w:val="00AE6EA7"/>
    <w:rsid w:val="00AF46E9"/>
    <w:rsid w:val="00B0680D"/>
    <w:rsid w:val="00B10CE1"/>
    <w:rsid w:val="00B13F12"/>
    <w:rsid w:val="00B236F8"/>
    <w:rsid w:val="00B244E7"/>
    <w:rsid w:val="00B365C1"/>
    <w:rsid w:val="00B41B27"/>
    <w:rsid w:val="00B69CF0"/>
    <w:rsid w:val="00BA3B35"/>
    <w:rsid w:val="00BB5FDA"/>
    <w:rsid w:val="00BC0B20"/>
    <w:rsid w:val="00BC4D14"/>
    <w:rsid w:val="00BD5CFD"/>
    <w:rsid w:val="00BE13AB"/>
    <w:rsid w:val="00BE1432"/>
    <w:rsid w:val="00BE304B"/>
    <w:rsid w:val="00BE35C3"/>
    <w:rsid w:val="00C021D9"/>
    <w:rsid w:val="00C125D8"/>
    <w:rsid w:val="00C30107"/>
    <w:rsid w:val="00C54B9C"/>
    <w:rsid w:val="00C67467"/>
    <w:rsid w:val="00C67A78"/>
    <w:rsid w:val="00C67D55"/>
    <w:rsid w:val="00C711ED"/>
    <w:rsid w:val="00C72AE2"/>
    <w:rsid w:val="00C75AD0"/>
    <w:rsid w:val="00C764A4"/>
    <w:rsid w:val="00C97AD5"/>
    <w:rsid w:val="00CA29C2"/>
    <w:rsid w:val="00CC0F83"/>
    <w:rsid w:val="00CC4466"/>
    <w:rsid w:val="00CC517B"/>
    <w:rsid w:val="00CE031C"/>
    <w:rsid w:val="00CE546C"/>
    <w:rsid w:val="00CF60EA"/>
    <w:rsid w:val="00CF66B3"/>
    <w:rsid w:val="00D11FAA"/>
    <w:rsid w:val="00D149C6"/>
    <w:rsid w:val="00D22142"/>
    <w:rsid w:val="00D331FE"/>
    <w:rsid w:val="00D44CBD"/>
    <w:rsid w:val="00D477B3"/>
    <w:rsid w:val="00D549F6"/>
    <w:rsid w:val="00D64EE0"/>
    <w:rsid w:val="00D7129A"/>
    <w:rsid w:val="00D80FE9"/>
    <w:rsid w:val="00D95619"/>
    <w:rsid w:val="00DA3A8E"/>
    <w:rsid w:val="00DA4C70"/>
    <w:rsid w:val="00DB65DF"/>
    <w:rsid w:val="00DF657D"/>
    <w:rsid w:val="00E036AA"/>
    <w:rsid w:val="00E13148"/>
    <w:rsid w:val="00E26AB6"/>
    <w:rsid w:val="00E41C98"/>
    <w:rsid w:val="00E506EE"/>
    <w:rsid w:val="00E54DE3"/>
    <w:rsid w:val="00E619E7"/>
    <w:rsid w:val="00E854A0"/>
    <w:rsid w:val="00EB6E8D"/>
    <w:rsid w:val="00ED6FCE"/>
    <w:rsid w:val="00F01051"/>
    <w:rsid w:val="00F0407D"/>
    <w:rsid w:val="00F22392"/>
    <w:rsid w:val="00F306C5"/>
    <w:rsid w:val="00F40B38"/>
    <w:rsid w:val="00F542F3"/>
    <w:rsid w:val="00F662BB"/>
    <w:rsid w:val="00F67855"/>
    <w:rsid w:val="00F81A5F"/>
    <w:rsid w:val="00F8539A"/>
    <w:rsid w:val="00F9010E"/>
    <w:rsid w:val="00F90C79"/>
    <w:rsid w:val="00F96C60"/>
    <w:rsid w:val="00FA122E"/>
    <w:rsid w:val="00FA76AB"/>
    <w:rsid w:val="00FB2D5F"/>
    <w:rsid w:val="03AA9B19"/>
    <w:rsid w:val="0636C70F"/>
    <w:rsid w:val="07C40D94"/>
    <w:rsid w:val="0AD5361E"/>
    <w:rsid w:val="0B5BB0F0"/>
    <w:rsid w:val="0D7E490B"/>
    <w:rsid w:val="0F521654"/>
    <w:rsid w:val="11E7977A"/>
    <w:rsid w:val="11F043B6"/>
    <w:rsid w:val="1406801B"/>
    <w:rsid w:val="167ACC73"/>
    <w:rsid w:val="16E27092"/>
    <w:rsid w:val="18D9F13E"/>
    <w:rsid w:val="19A8DE0D"/>
    <w:rsid w:val="1BC193C8"/>
    <w:rsid w:val="1F40E095"/>
    <w:rsid w:val="288C26FD"/>
    <w:rsid w:val="2A88735B"/>
    <w:rsid w:val="2ADFCB1A"/>
    <w:rsid w:val="2B667FFF"/>
    <w:rsid w:val="2C960074"/>
    <w:rsid w:val="2E2C38C0"/>
    <w:rsid w:val="30A5DCF3"/>
    <w:rsid w:val="3133B8CF"/>
    <w:rsid w:val="31F27CE0"/>
    <w:rsid w:val="31F745AA"/>
    <w:rsid w:val="3775C626"/>
    <w:rsid w:val="38591344"/>
    <w:rsid w:val="388D3754"/>
    <w:rsid w:val="3A0E14FB"/>
    <w:rsid w:val="3F9F868C"/>
    <w:rsid w:val="3FE9FDB4"/>
    <w:rsid w:val="42CAEBDB"/>
    <w:rsid w:val="4603EF8C"/>
    <w:rsid w:val="46DD509A"/>
    <w:rsid w:val="48FD666C"/>
    <w:rsid w:val="4A89E5BD"/>
    <w:rsid w:val="4BC80EA6"/>
    <w:rsid w:val="4C64C358"/>
    <w:rsid w:val="50C08509"/>
    <w:rsid w:val="530D8350"/>
    <w:rsid w:val="53F825CB"/>
    <w:rsid w:val="55CC38EC"/>
    <w:rsid w:val="5666A33C"/>
    <w:rsid w:val="5862A1D5"/>
    <w:rsid w:val="598F15B8"/>
    <w:rsid w:val="5C8B7379"/>
    <w:rsid w:val="5DD3A1CA"/>
    <w:rsid w:val="616FE27E"/>
    <w:rsid w:val="61E015F8"/>
    <w:rsid w:val="61E4E748"/>
    <w:rsid w:val="645992FD"/>
    <w:rsid w:val="64CBBF46"/>
    <w:rsid w:val="64EB1265"/>
    <w:rsid w:val="65218663"/>
    <w:rsid w:val="65F5635E"/>
    <w:rsid w:val="6676FF0F"/>
    <w:rsid w:val="6950CE24"/>
    <w:rsid w:val="6961A454"/>
    <w:rsid w:val="6BAD6FA9"/>
    <w:rsid w:val="6C886EE6"/>
    <w:rsid w:val="6CE9CC68"/>
    <w:rsid w:val="72EF5E3D"/>
    <w:rsid w:val="73CAEF89"/>
    <w:rsid w:val="7447E349"/>
    <w:rsid w:val="75C32052"/>
    <w:rsid w:val="77356993"/>
    <w:rsid w:val="7B62F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868C"/>
  <w15:chartTrackingRefBased/>
  <w15:docId w15:val="{8A5F328A-F4A4-4BE4-B553-6E513878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36F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B236F8"/>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sid w:val="00B236F8"/>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B236F8"/>
    <w:rPr>
      <w:rFonts w:ascii="Times New Roman" w:eastAsia="Times New Roman" w:hAnsi="Times New Roman" w:cs="Times New Roman"/>
      <w:b/>
      <w:bCs/>
      <w:sz w:val="24"/>
      <w:szCs w:val="24"/>
      <w:lang w:val="en-GB" w:eastAsia="en-GB"/>
    </w:rPr>
  </w:style>
  <w:style w:type="paragraph" w:styleId="NormalWeb">
    <w:name w:val="Normal (Web)"/>
    <w:basedOn w:val="Normal"/>
    <w:uiPriority w:val="99"/>
    <w:semiHidden/>
    <w:unhideWhenUsed/>
    <w:rsid w:val="00B236F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053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1258">
      <w:bodyDiv w:val="1"/>
      <w:marLeft w:val="0"/>
      <w:marRight w:val="0"/>
      <w:marTop w:val="0"/>
      <w:marBottom w:val="0"/>
      <w:divBdr>
        <w:top w:val="none" w:sz="0" w:space="0" w:color="auto"/>
        <w:left w:val="none" w:sz="0" w:space="0" w:color="auto"/>
        <w:bottom w:val="none" w:sz="0" w:space="0" w:color="auto"/>
        <w:right w:val="none" w:sz="0" w:space="0" w:color="auto"/>
      </w:divBdr>
    </w:div>
    <w:div w:id="13551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6</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Casey (s233122)</dc:creator>
  <cp:keywords/>
  <dc:description/>
  <cp:lastModifiedBy>Richard Casey (s233122)</cp:lastModifiedBy>
  <cp:revision>241</cp:revision>
  <dcterms:created xsi:type="dcterms:W3CDTF">2023-03-14T17:54:00Z</dcterms:created>
  <dcterms:modified xsi:type="dcterms:W3CDTF">2023-03-16T23:25:00Z</dcterms:modified>
</cp:coreProperties>
</file>